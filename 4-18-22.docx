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C7098" w14:textId="77777777" w:rsidR="0000288C" w:rsidRDefault="00E03E0D" w:rsidP="00CB3E34">
      <w:pPr>
        <w:jc w:val="center"/>
        <w:rPr>
          <w:rFonts w:ascii="Arial" w:hAnsi="Arial" w:cs="Arial"/>
          <w:b/>
          <w:sz w:val="24"/>
          <w:szCs w:val="24"/>
        </w:rPr>
      </w:pPr>
      <w:r>
        <w:rPr>
          <w:rFonts w:ascii="Arial" w:hAnsi="Arial" w:cs="Arial"/>
          <w:b/>
          <w:sz w:val="24"/>
          <w:szCs w:val="24"/>
        </w:rPr>
        <w:t>Transcript P</w:t>
      </w:r>
      <w:r w:rsidR="0000288C">
        <w:rPr>
          <w:rFonts w:ascii="Arial" w:hAnsi="Arial" w:cs="Arial"/>
          <w:b/>
          <w:sz w:val="24"/>
          <w:szCs w:val="24"/>
        </w:rPr>
        <w:t xml:space="preserve">rofiles of </w:t>
      </w:r>
      <w:r w:rsidR="005175C1">
        <w:rPr>
          <w:rFonts w:ascii="Arial" w:hAnsi="Arial" w:cs="Arial"/>
          <w:b/>
          <w:sz w:val="24"/>
          <w:szCs w:val="24"/>
        </w:rPr>
        <w:t>Microglia Associated with Chronic Active MS Lesions</w:t>
      </w:r>
      <w:r w:rsidR="0000288C">
        <w:rPr>
          <w:rFonts w:ascii="Arial" w:hAnsi="Arial" w:cs="Arial"/>
          <w:b/>
          <w:sz w:val="24"/>
          <w:szCs w:val="24"/>
        </w:rPr>
        <w:t xml:space="preserve"> </w:t>
      </w:r>
    </w:p>
    <w:p w14:paraId="22386331" w14:textId="77777777" w:rsidR="0000288C" w:rsidRDefault="0000288C" w:rsidP="00CB3E34">
      <w:pPr>
        <w:jc w:val="center"/>
        <w:rPr>
          <w:rFonts w:ascii="Arial" w:hAnsi="Arial" w:cs="Arial"/>
          <w:b/>
          <w:sz w:val="24"/>
          <w:szCs w:val="24"/>
        </w:rPr>
      </w:pPr>
    </w:p>
    <w:p w14:paraId="68421ED2" w14:textId="77777777" w:rsidR="00CB3E34" w:rsidRPr="00CB3E34" w:rsidRDefault="00CB3E34" w:rsidP="00CB3E34">
      <w:pPr>
        <w:jc w:val="center"/>
        <w:rPr>
          <w:rFonts w:ascii="Arial" w:hAnsi="Arial" w:cs="Arial"/>
          <w:b/>
          <w:sz w:val="24"/>
          <w:szCs w:val="24"/>
        </w:rPr>
      </w:pPr>
      <w:r w:rsidRPr="00CB3E34">
        <w:rPr>
          <w:rFonts w:ascii="Arial" w:hAnsi="Arial" w:cs="Arial"/>
          <w:b/>
          <w:sz w:val="24"/>
          <w:szCs w:val="24"/>
        </w:rPr>
        <w:t>Introduction</w:t>
      </w:r>
    </w:p>
    <w:p w14:paraId="4BA55E31" w14:textId="77777777" w:rsidR="00A71626" w:rsidRDefault="009040B6">
      <w:pPr>
        <w:rPr>
          <w:rFonts w:ascii="Arial" w:hAnsi="Arial" w:cs="Arial"/>
          <w:sz w:val="24"/>
          <w:szCs w:val="24"/>
        </w:rPr>
      </w:pPr>
      <w:r w:rsidRPr="006F6F3C">
        <w:rPr>
          <w:rFonts w:ascii="Arial" w:hAnsi="Arial" w:cs="Arial"/>
          <w:sz w:val="24"/>
          <w:szCs w:val="24"/>
        </w:rPr>
        <w:t>Microglia</w:t>
      </w:r>
      <w:r w:rsidR="008B4863" w:rsidRPr="006F6F3C">
        <w:rPr>
          <w:rFonts w:ascii="Arial" w:hAnsi="Arial" w:cs="Arial"/>
          <w:sz w:val="24"/>
          <w:szCs w:val="24"/>
        </w:rPr>
        <w:t xml:space="preserve">, the </w:t>
      </w:r>
      <w:r w:rsidR="006B6C13" w:rsidRPr="006F6F3C">
        <w:rPr>
          <w:rFonts w:ascii="Arial" w:hAnsi="Arial" w:cs="Arial"/>
          <w:sz w:val="24"/>
          <w:szCs w:val="24"/>
        </w:rPr>
        <w:t>resident</w:t>
      </w:r>
      <w:r w:rsidRPr="006F6F3C">
        <w:rPr>
          <w:rFonts w:ascii="Arial" w:hAnsi="Arial" w:cs="Arial"/>
          <w:sz w:val="24"/>
          <w:szCs w:val="24"/>
        </w:rPr>
        <w:t xml:space="preserve"> </w:t>
      </w:r>
      <w:r w:rsidR="006B6C13" w:rsidRPr="006F6F3C">
        <w:rPr>
          <w:rFonts w:ascii="Arial" w:hAnsi="Arial" w:cs="Arial"/>
          <w:sz w:val="24"/>
          <w:szCs w:val="24"/>
        </w:rPr>
        <w:t>i</w:t>
      </w:r>
      <w:r w:rsidRPr="006F6F3C">
        <w:rPr>
          <w:rFonts w:ascii="Arial" w:hAnsi="Arial" w:cs="Arial"/>
          <w:sz w:val="24"/>
          <w:szCs w:val="24"/>
        </w:rPr>
        <w:t xml:space="preserve">nnate immune </w:t>
      </w:r>
      <w:r w:rsidR="006B6C13" w:rsidRPr="006F6F3C">
        <w:rPr>
          <w:rFonts w:ascii="Arial" w:hAnsi="Arial" w:cs="Arial"/>
          <w:sz w:val="24"/>
          <w:szCs w:val="24"/>
        </w:rPr>
        <w:t xml:space="preserve">cells of the </w:t>
      </w:r>
      <w:r w:rsidR="008B4863" w:rsidRPr="006F6F3C">
        <w:rPr>
          <w:rFonts w:ascii="Arial" w:hAnsi="Arial" w:cs="Arial"/>
          <w:sz w:val="24"/>
          <w:szCs w:val="24"/>
        </w:rPr>
        <w:t>central nervous system, form a network of cells that covers the entire brain</w:t>
      </w:r>
      <w:r w:rsidR="00C87441" w:rsidRPr="006F6F3C">
        <w:rPr>
          <w:rFonts w:ascii="Arial" w:hAnsi="Arial" w:cs="Arial"/>
          <w:sz w:val="24"/>
          <w:szCs w:val="24"/>
        </w:rPr>
        <w:t xml:space="preserve"> parenchyma</w:t>
      </w:r>
      <w:r w:rsidR="008B4863" w:rsidRPr="006F6F3C">
        <w:rPr>
          <w:rFonts w:ascii="Arial" w:hAnsi="Arial" w:cs="Arial"/>
          <w:sz w:val="24"/>
          <w:szCs w:val="24"/>
        </w:rPr>
        <w:t xml:space="preserve">. Microglia have </w:t>
      </w:r>
      <w:r w:rsidR="00C87441" w:rsidRPr="006F6F3C">
        <w:rPr>
          <w:rFonts w:ascii="Arial" w:hAnsi="Arial" w:cs="Arial"/>
          <w:sz w:val="24"/>
          <w:szCs w:val="24"/>
        </w:rPr>
        <w:t xml:space="preserve">small </w:t>
      </w:r>
      <w:r w:rsidR="008B4863" w:rsidRPr="006F6F3C">
        <w:rPr>
          <w:rFonts w:ascii="Arial" w:hAnsi="Arial" w:cs="Arial"/>
          <w:sz w:val="24"/>
          <w:szCs w:val="24"/>
        </w:rPr>
        <w:t>spindle-shaped cell bodies and extend symmetrically oriented processes</w:t>
      </w:r>
      <w:r w:rsidR="00CB7376" w:rsidRPr="006F6F3C">
        <w:rPr>
          <w:rFonts w:ascii="Arial" w:hAnsi="Arial" w:cs="Arial"/>
          <w:sz w:val="24"/>
          <w:szCs w:val="24"/>
        </w:rPr>
        <w:t xml:space="preserve"> that are constantly monitoring their microenvir</w:t>
      </w:r>
      <w:r w:rsidR="00DD33FF" w:rsidRPr="006F6F3C">
        <w:rPr>
          <w:rFonts w:ascii="Arial" w:hAnsi="Arial" w:cs="Arial"/>
          <w:sz w:val="24"/>
          <w:szCs w:val="24"/>
        </w:rPr>
        <w:t>o</w:t>
      </w:r>
      <w:r w:rsidR="00CB7376" w:rsidRPr="006F6F3C">
        <w:rPr>
          <w:rFonts w:ascii="Arial" w:hAnsi="Arial" w:cs="Arial"/>
          <w:sz w:val="24"/>
          <w:szCs w:val="24"/>
        </w:rPr>
        <w:t>nment</w:t>
      </w:r>
      <w:r w:rsidR="008B4863" w:rsidRPr="006F6F3C">
        <w:rPr>
          <w:rFonts w:ascii="Arial" w:hAnsi="Arial" w:cs="Arial"/>
          <w:sz w:val="24"/>
          <w:szCs w:val="24"/>
        </w:rPr>
        <w:t xml:space="preserve">. Processes of neighboring microglia </w:t>
      </w:r>
      <w:r w:rsidR="00C87441" w:rsidRPr="006F6F3C">
        <w:rPr>
          <w:rFonts w:ascii="Arial" w:hAnsi="Arial" w:cs="Arial"/>
          <w:sz w:val="24"/>
          <w:szCs w:val="24"/>
        </w:rPr>
        <w:t xml:space="preserve">rarely overlap, </w:t>
      </w:r>
      <w:r w:rsidR="008B4863" w:rsidRPr="006F6F3C">
        <w:rPr>
          <w:rFonts w:ascii="Arial" w:hAnsi="Arial" w:cs="Arial"/>
          <w:sz w:val="24"/>
          <w:szCs w:val="24"/>
        </w:rPr>
        <w:t xml:space="preserve">so each microglia cell is responsible for monitoring </w:t>
      </w:r>
      <w:r w:rsidR="00C87441" w:rsidRPr="006F6F3C">
        <w:rPr>
          <w:rFonts w:ascii="Arial" w:hAnsi="Arial" w:cs="Arial"/>
          <w:sz w:val="24"/>
          <w:szCs w:val="24"/>
        </w:rPr>
        <w:t>the</w:t>
      </w:r>
      <w:r w:rsidRPr="006F6F3C">
        <w:rPr>
          <w:rFonts w:ascii="Arial" w:hAnsi="Arial" w:cs="Arial"/>
          <w:sz w:val="24"/>
          <w:szCs w:val="24"/>
        </w:rPr>
        <w:t xml:space="preserve"> </w:t>
      </w:r>
      <w:r w:rsidR="00C87441" w:rsidRPr="006F6F3C">
        <w:rPr>
          <w:rFonts w:ascii="Arial" w:hAnsi="Arial" w:cs="Arial"/>
          <w:sz w:val="24"/>
          <w:szCs w:val="24"/>
        </w:rPr>
        <w:t xml:space="preserve">small </w:t>
      </w:r>
      <w:r w:rsidRPr="006F6F3C">
        <w:rPr>
          <w:rFonts w:ascii="Arial" w:hAnsi="Arial" w:cs="Arial"/>
          <w:sz w:val="24"/>
          <w:szCs w:val="24"/>
        </w:rPr>
        <w:t xml:space="preserve">microenvironment </w:t>
      </w:r>
      <w:r w:rsidR="00C87441" w:rsidRPr="006F6F3C">
        <w:rPr>
          <w:rFonts w:ascii="Arial" w:hAnsi="Arial" w:cs="Arial"/>
          <w:sz w:val="24"/>
          <w:szCs w:val="24"/>
        </w:rPr>
        <w:t xml:space="preserve">where they reside. </w:t>
      </w:r>
      <w:r w:rsidRPr="006F6F3C">
        <w:rPr>
          <w:rFonts w:ascii="Arial" w:hAnsi="Arial" w:cs="Arial"/>
          <w:sz w:val="24"/>
          <w:szCs w:val="24"/>
        </w:rPr>
        <w:t xml:space="preserve"> </w:t>
      </w:r>
      <w:r w:rsidR="00C87441" w:rsidRPr="006F6F3C">
        <w:rPr>
          <w:rFonts w:ascii="Arial" w:hAnsi="Arial" w:cs="Arial"/>
          <w:sz w:val="24"/>
          <w:szCs w:val="24"/>
        </w:rPr>
        <w:t xml:space="preserve">During brain development, microglia remove dead cells and prune synapses by a process termed synaptic stripping. </w:t>
      </w:r>
      <w:r w:rsidR="00CB7376" w:rsidRPr="006F6F3C">
        <w:rPr>
          <w:rFonts w:ascii="Arial" w:hAnsi="Arial" w:cs="Arial"/>
          <w:sz w:val="24"/>
          <w:szCs w:val="24"/>
        </w:rPr>
        <w:t xml:space="preserve">In normal conditions, microglia </w:t>
      </w:r>
      <w:r w:rsidR="00FD72E0">
        <w:rPr>
          <w:rFonts w:ascii="Arial" w:hAnsi="Arial" w:cs="Arial"/>
          <w:sz w:val="24"/>
          <w:szCs w:val="24"/>
        </w:rPr>
        <w:t xml:space="preserve">cell bodies </w:t>
      </w:r>
      <w:r w:rsidR="00CB7376" w:rsidRPr="006F6F3C">
        <w:rPr>
          <w:rFonts w:ascii="Arial" w:hAnsi="Arial" w:cs="Arial"/>
          <w:sz w:val="24"/>
          <w:szCs w:val="24"/>
        </w:rPr>
        <w:t>are stationary and rarely divide. During disease states</w:t>
      </w:r>
      <w:r w:rsidR="00DD33FF" w:rsidRPr="006F6F3C">
        <w:rPr>
          <w:rFonts w:ascii="Arial" w:hAnsi="Arial" w:cs="Arial"/>
          <w:sz w:val="24"/>
          <w:szCs w:val="24"/>
        </w:rPr>
        <w:t xml:space="preserve">, </w:t>
      </w:r>
      <w:r w:rsidR="0015216B" w:rsidRPr="006F6F3C">
        <w:rPr>
          <w:rFonts w:ascii="Arial" w:hAnsi="Arial" w:cs="Arial"/>
          <w:sz w:val="24"/>
          <w:szCs w:val="24"/>
        </w:rPr>
        <w:t xml:space="preserve">however, </w:t>
      </w:r>
      <w:r w:rsidR="00CB7376" w:rsidRPr="006F6F3C">
        <w:rPr>
          <w:rFonts w:ascii="Arial" w:hAnsi="Arial" w:cs="Arial"/>
          <w:sz w:val="24"/>
          <w:szCs w:val="24"/>
        </w:rPr>
        <w:t>microglia be</w:t>
      </w:r>
      <w:r w:rsidR="00DD33FF" w:rsidRPr="006F6F3C">
        <w:rPr>
          <w:rFonts w:ascii="Arial" w:hAnsi="Arial" w:cs="Arial"/>
          <w:sz w:val="24"/>
          <w:szCs w:val="24"/>
        </w:rPr>
        <w:t>come</w:t>
      </w:r>
      <w:r w:rsidR="00CB7376" w:rsidRPr="006F6F3C">
        <w:rPr>
          <w:rFonts w:ascii="Arial" w:hAnsi="Arial" w:cs="Arial"/>
          <w:sz w:val="24"/>
          <w:szCs w:val="24"/>
        </w:rPr>
        <w:t xml:space="preserve"> </w:t>
      </w:r>
      <w:r w:rsidR="00DD33FF" w:rsidRPr="006F6F3C">
        <w:rPr>
          <w:rFonts w:ascii="Arial" w:hAnsi="Arial" w:cs="Arial"/>
          <w:sz w:val="24"/>
          <w:szCs w:val="24"/>
        </w:rPr>
        <w:t>activated</w:t>
      </w:r>
      <w:r w:rsidR="0015216B" w:rsidRPr="006F6F3C">
        <w:rPr>
          <w:rFonts w:ascii="Arial" w:hAnsi="Arial" w:cs="Arial"/>
          <w:sz w:val="24"/>
          <w:szCs w:val="24"/>
        </w:rPr>
        <w:t>, proliferate</w:t>
      </w:r>
      <w:r w:rsidR="000C7181">
        <w:rPr>
          <w:rFonts w:ascii="Arial" w:hAnsi="Arial" w:cs="Arial"/>
          <w:sz w:val="24"/>
          <w:szCs w:val="24"/>
        </w:rPr>
        <w:t xml:space="preserve">, </w:t>
      </w:r>
      <w:r w:rsidR="00DD33FF" w:rsidRPr="006F6F3C">
        <w:rPr>
          <w:rFonts w:ascii="Arial" w:hAnsi="Arial" w:cs="Arial"/>
          <w:sz w:val="24"/>
          <w:szCs w:val="24"/>
        </w:rPr>
        <w:t>migrate to sites of pathology</w:t>
      </w:r>
      <w:r w:rsidR="000C7181">
        <w:rPr>
          <w:rFonts w:ascii="Arial" w:hAnsi="Arial" w:cs="Arial"/>
          <w:sz w:val="24"/>
          <w:szCs w:val="24"/>
        </w:rPr>
        <w:t xml:space="preserve"> and remove cellular debris. Activated</w:t>
      </w:r>
      <w:r w:rsidR="000C7181" w:rsidRPr="006F6F3C">
        <w:rPr>
          <w:rFonts w:ascii="Arial" w:hAnsi="Arial" w:cs="Arial"/>
          <w:sz w:val="24"/>
          <w:szCs w:val="24"/>
        </w:rPr>
        <w:t xml:space="preserve"> </w:t>
      </w:r>
      <w:r w:rsidR="000C7181">
        <w:rPr>
          <w:rFonts w:ascii="Arial" w:hAnsi="Arial" w:cs="Arial"/>
          <w:sz w:val="24"/>
          <w:szCs w:val="24"/>
        </w:rPr>
        <w:t xml:space="preserve">parenchymal </w:t>
      </w:r>
      <w:r w:rsidR="000C7181" w:rsidRPr="006F6F3C">
        <w:rPr>
          <w:rFonts w:ascii="Arial" w:hAnsi="Arial" w:cs="Arial"/>
          <w:sz w:val="24"/>
          <w:szCs w:val="24"/>
        </w:rPr>
        <w:t xml:space="preserve">microglia play a role in </w:t>
      </w:r>
      <w:r w:rsidR="00F50FEA">
        <w:rPr>
          <w:rFonts w:ascii="Arial" w:hAnsi="Arial" w:cs="Arial"/>
          <w:sz w:val="24"/>
          <w:szCs w:val="24"/>
        </w:rPr>
        <w:t xml:space="preserve">chronic </w:t>
      </w:r>
      <w:r w:rsidR="000C7181" w:rsidRPr="006F6F3C">
        <w:rPr>
          <w:rFonts w:ascii="Arial" w:hAnsi="Arial" w:cs="Arial"/>
          <w:sz w:val="24"/>
          <w:szCs w:val="24"/>
        </w:rPr>
        <w:t>brain pathology as environmental mediators</w:t>
      </w:r>
      <w:r w:rsidR="000C7181">
        <w:rPr>
          <w:rFonts w:ascii="Arial" w:hAnsi="Arial" w:cs="Arial"/>
          <w:sz w:val="24"/>
          <w:szCs w:val="24"/>
        </w:rPr>
        <w:t xml:space="preserve"> of</w:t>
      </w:r>
      <w:r w:rsidR="000C7181" w:rsidRPr="006F6F3C">
        <w:rPr>
          <w:rFonts w:ascii="Arial" w:hAnsi="Arial" w:cs="Arial"/>
          <w:sz w:val="24"/>
          <w:szCs w:val="24"/>
        </w:rPr>
        <w:t xml:space="preserve"> </w:t>
      </w:r>
      <w:r w:rsidR="000C7181">
        <w:rPr>
          <w:rFonts w:ascii="Arial" w:hAnsi="Arial" w:cs="Arial"/>
          <w:sz w:val="24"/>
          <w:szCs w:val="24"/>
        </w:rPr>
        <w:t>oxidative stress in</w:t>
      </w:r>
      <w:r w:rsidR="000C7181" w:rsidRPr="006F6F3C">
        <w:rPr>
          <w:rFonts w:ascii="Arial" w:hAnsi="Arial" w:cs="Arial"/>
          <w:sz w:val="24"/>
          <w:szCs w:val="24"/>
        </w:rPr>
        <w:t xml:space="preserve"> most neurodegenerative diseases. </w:t>
      </w:r>
      <w:r w:rsidR="00F50FEA">
        <w:rPr>
          <w:rFonts w:ascii="Arial" w:hAnsi="Arial" w:cs="Arial"/>
          <w:sz w:val="24"/>
          <w:szCs w:val="24"/>
        </w:rPr>
        <w:t>M</w:t>
      </w:r>
      <w:r w:rsidR="000C7181" w:rsidRPr="006F6F3C">
        <w:rPr>
          <w:rFonts w:ascii="Arial" w:hAnsi="Arial" w:cs="Arial"/>
          <w:sz w:val="24"/>
          <w:szCs w:val="24"/>
        </w:rPr>
        <w:t>icroglia</w:t>
      </w:r>
      <w:r w:rsidR="000C7181">
        <w:rPr>
          <w:rFonts w:ascii="Arial" w:hAnsi="Arial" w:cs="Arial"/>
          <w:sz w:val="24"/>
          <w:szCs w:val="24"/>
        </w:rPr>
        <w:t xml:space="preserve"> senesce</w:t>
      </w:r>
      <w:r w:rsidR="000C7181" w:rsidRPr="006F6F3C">
        <w:rPr>
          <w:rFonts w:ascii="Arial" w:hAnsi="Arial" w:cs="Arial"/>
          <w:sz w:val="24"/>
          <w:szCs w:val="24"/>
        </w:rPr>
        <w:t xml:space="preserve"> play</w:t>
      </w:r>
      <w:r w:rsidR="000C7181">
        <w:rPr>
          <w:rFonts w:ascii="Arial" w:hAnsi="Arial" w:cs="Arial"/>
          <w:sz w:val="24"/>
          <w:szCs w:val="24"/>
        </w:rPr>
        <w:t>s</w:t>
      </w:r>
      <w:r w:rsidR="000C7181" w:rsidRPr="006F6F3C">
        <w:rPr>
          <w:rFonts w:ascii="Arial" w:hAnsi="Arial" w:cs="Arial"/>
          <w:sz w:val="24"/>
          <w:szCs w:val="24"/>
        </w:rPr>
        <w:t xml:space="preserve"> a role in chronic brain diseases by loss of their protective role</w:t>
      </w:r>
      <w:r w:rsidR="000B1E20">
        <w:rPr>
          <w:rFonts w:ascii="Arial" w:hAnsi="Arial" w:cs="Arial"/>
          <w:sz w:val="24"/>
          <w:szCs w:val="24"/>
        </w:rPr>
        <w:t xml:space="preserve"> {17}</w:t>
      </w:r>
      <w:r w:rsidR="000C7181">
        <w:rPr>
          <w:rFonts w:ascii="Arial" w:hAnsi="Arial" w:cs="Arial"/>
          <w:sz w:val="24"/>
          <w:szCs w:val="24"/>
        </w:rPr>
        <w:t xml:space="preserve">. </w:t>
      </w:r>
    </w:p>
    <w:p w14:paraId="221B59F7" w14:textId="77777777" w:rsidR="00E1028E" w:rsidRPr="006F6F3C" w:rsidRDefault="00E1028E">
      <w:pPr>
        <w:rPr>
          <w:rFonts w:ascii="Arial" w:hAnsi="Arial" w:cs="Arial"/>
          <w:sz w:val="24"/>
          <w:szCs w:val="24"/>
        </w:rPr>
      </w:pPr>
      <w:r w:rsidRPr="006F6F3C">
        <w:rPr>
          <w:rFonts w:ascii="Arial" w:hAnsi="Arial" w:cs="Arial"/>
          <w:sz w:val="24"/>
          <w:szCs w:val="24"/>
        </w:rPr>
        <w:t xml:space="preserve">Dynamic and diverse microglial responses are found in the immune-mediated demyelinating disease multiple sclerosis (MS). </w:t>
      </w:r>
      <w:r w:rsidR="006F43AE">
        <w:rPr>
          <w:rFonts w:ascii="Arial" w:hAnsi="Arial" w:cs="Arial"/>
          <w:sz w:val="24"/>
          <w:szCs w:val="24"/>
        </w:rPr>
        <w:t xml:space="preserve">GWAS studies? </w:t>
      </w:r>
      <w:r w:rsidR="00F47F57" w:rsidRPr="006F6F3C">
        <w:rPr>
          <w:rFonts w:ascii="Arial" w:hAnsi="Arial" w:cs="Arial"/>
          <w:sz w:val="24"/>
          <w:szCs w:val="24"/>
        </w:rPr>
        <w:t xml:space="preserve">The microglia response to demyelination varies based upon lesion location, mechanism of demyelination and age of the lesion. White matter demyelination is mediated by infiltrating immune cells. Monocytes are the major peripheral immune cell that enters the acute </w:t>
      </w:r>
      <w:r w:rsidR="00BC36C7">
        <w:rPr>
          <w:rFonts w:ascii="Arial" w:hAnsi="Arial" w:cs="Arial"/>
          <w:sz w:val="24"/>
          <w:szCs w:val="24"/>
        </w:rPr>
        <w:t>white matter (</w:t>
      </w:r>
      <w:r w:rsidR="00F47F57" w:rsidRPr="006F6F3C">
        <w:rPr>
          <w:rFonts w:ascii="Arial" w:hAnsi="Arial" w:cs="Arial"/>
          <w:sz w:val="24"/>
          <w:szCs w:val="24"/>
        </w:rPr>
        <w:t>WM</w:t>
      </w:r>
      <w:r w:rsidR="00BC36C7">
        <w:rPr>
          <w:rFonts w:ascii="Arial" w:hAnsi="Arial" w:cs="Arial"/>
          <w:sz w:val="24"/>
          <w:szCs w:val="24"/>
        </w:rPr>
        <w:t>)</w:t>
      </w:r>
      <w:r w:rsidR="00F47F57" w:rsidRPr="006F6F3C">
        <w:rPr>
          <w:rFonts w:ascii="Arial" w:hAnsi="Arial" w:cs="Arial"/>
          <w:sz w:val="24"/>
          <w:szCs w:val="24"/>
        </w:rPr>
        <w:t xml:space="preserve"> lesion. Microglia </w:t>
      </w:r>
      <w:r w:rsidR="000B1E20">
        <w:rPr>
          <w:rFonts w:ascii="Arial" w:hAnsi="Arial" w:cs="Arial"/>
          <w:sz w:val="24"/>
          <w:szCs w:val="24"/>
        </w:rPr>
        <w:t xml:space="preserve">within the acute WM lesion </w:t>
      </w:r>
      <w:r w:rsidR="00F47F57" w:rsidRPr="006F6F3C">
        <w:rPr>
          <w:rFonts w:ascii="Arial" w:hAnsi="Arial" w:cs="Arial"/>
          <w:sz w:val="24"/>
          <w:szCs w:val="24"/>
        </w:rPr>
        <w:t xml:space="preserve">become phagocytes </w:t>
      </w:r>
      <w:r w:rsidR="00A530AA">
        <w:rPr>
          <w:rFonts w:ascii="Arial" w:hAnsi="Arial" w:cs="Arial"/>
          <w:sz w:val="24"/>
          <w:szCs w:val="24"/>
        </w:rPr>
        <w:t>and</w:t>
      </w:r>
      <w:r w:rsidR="00F47F57" w:rsidRPr="006F6F3C">
        <w:rPr>
          <w:rFonts w:ascii="Arial" w:hAnsi="Arial" w:cs="Arial"/>
          <w:sz w:val="24"/>
          <w:szCs w:val="24"/>
        </w:rPr>
        <w:t xml:space="preserve"> cannot be distinguished from phagocytes derived from peripheral monocytes. The life span and utility of microglia is shortened when they turn into phagocytes. They </w:t>
      </w:r>
      <w:r w:rsidR="00F61CD9">
        <w:rPr>
          <w:rFonts w:ascii="Arial" w:hAnsi="Arial" w:cs="Arial"/>
          <w:sz w:val="24"/>
          <w:szCs w:val="24"/>
        </w:rPr>
        <w:t xml:space="preserve">do not </w:t>
      </w:r>
      <w:r w:rsidR="00F47F57" w:rsidRPr="006F6F3C">
        <w:rPr>
          <w:rFonts w:ascii="Arial" w:hAnsi="Arial" w:cs="Arial"/>
          <w:sz w:val="24"/>
          <w:szCs w:val="24"/>
        </w:rPr>
        <w:t xml:space="preserve">re-differentiate into microglia and either degenerate or enter the circulation where they are targeted to the liver and destroyed. Microglia eventually repopulate chronic </w:t>
      </w:r>
      <w:r w:rsidR="00BC36C7">
        <w:rPr>
          <w:rFonts w:ascii="Arial" w:hAnsi="Arial" w:cs="Arial"/>
          <w:sz w:val="24"/>
          <w:szCs w:val="24"/>
        </w:rPr>
        <w:t>WM</w:t>
      </w:r>
      <w:r w:rsidR="00F47F57" w:rsidRPr="006F6F3C">
        <w:rPr>
          <w:rFonts w:ascii="Arial" w:hAnsi="Arial" w:cs="Arial"/>
          <w:sz w:val="24"/>
          <w:szCs w:val="24"/>
        </w:rPr>
        <w:t xml:space="preserve"> lesions which are divided into chronic inactive or chronic active lesions based upon the accumulation of microglia at the myelinated lesion border </w:t>
      </w:r>
      <w:r w:rsidR="000B1E20">
        <w:rPr>
          <w:rFonts w:ascii="Arial" w:hAnsi="Arial" w:cs="Arial"/>
          <w:sz w:val="24"/>
          <w:szCs w:val="24"/>
        </w:rPr>
        <w:t>of</w:t>
      </w:r>
      <w:r w:rsidR="00F47F57" w:rsidRPr="006F6F3C">
        <w:rPr>
          <w:rFonts w:ascii="Arial" w:hAnsi="Arial" w:cs="Arial"/>
          <w:sz w:val="24"/>
          <w:szCs w:val="24"/>
        </w:rPr>
        <w:t xml:space="preserve"> chronic active, but not chronic inactive lesions. Brain imaging studies </w:t>
      </w:r>
      <w:r w:rsidR="00335312" w:rsidRPr="006F6F3C">
        <w:rPr>
          <w:rFonts w:ascii="Arial" w:hAnsi="Arial" w:cs="Arial"/>
          <w:sz w:val="24"/>
          <w:szCs w:val="24"/>
        </w:rPr>
        <w:t xml:space="preserve">have reported slow expansion of chronic MS lesions that have an iron-enhancing ring at their border. </w:t>
      </w:r>
      <w:r w:rsidR="00C42E8C" w:rsidRPr="006F6F3C">
        <w:rPr>
          <w:rFonts w:ascii="Arial" w:hAnsi="Arial" w:cs="Arial"/>
          <w:sz w:val="24"/>
          <w:szCs w:val="24"/>
        </w:rPr>
        <w:t xml:space="preserve">Microglia are iron sequestering and may </w:t>
      </w:r>
      <w:r w:rsidR="003A33FD">
        <w:rPr>
          <w:rFonts w:ascii="Arial" w:hAnsi="Arial" w:cs="Arial"/>
          <w:sz w:val="24"/>
          <w:szCs w:val="24"/>
        </w:rPr>
        <w:t>participate in</w:t>
      </w:r>
      <w:r w:rsidR="00C42E8C" w:rsidRPr="006F6F3C">
        <w:rPr>
          <w:rFonts w:ascii="Arial" w:hAnsi="Arial" w:cs="Arial"/>
          <w:sz w:val="24"/>
          <w:szCs w:val="24"/>
        </w:rPr>
        <w:t xml:space="preserve"> lesion expansion of chronic active lesions and progression of neurological disability in MS. </w:t>
      </w:r>
      <w:r w:rsidR="00003A03">
        <w:rPr>
          <w:rFonts w:ascii="Arial" w:hAnsi="Arial" w:cs="Arial"/>
          <w:sz w:val="24"/>
          <w:szCs w:val="24"/>
        </w:rPr>
        <w:t>Pathological and molecular characterizati</w:t>
      </w:r>
      <w:r w:rsidR="00042A55">
        <w:rPr>
          <w:rFonts w:ascii="Arial" w:hAnsi="Arial" w:cs="Arial"/>
          <w:sz w:val="24"/>
          <w:szCs w:val="24"/>
        </w:rPr>
        <w:t xml:space="preserve">on of microglia that occupy chronic active lesions with iron ring enhancement has been a challenge. Iron enhancing lesions </w:t>
      </w:r>
      <w:r w:rsidR="00D80950">
        <w:rPr>
          <w:rFonts w:ascii="Arial" w:hAnsi="Arial" w:cs="Arial"/>
          <w:sz w:val="24"/>
          <w:szCs w:val="24"/>
        </w:rPr>
        <w:t>are detected in X</w:t>
      </w:r>
      <w:r w:rsidR="00042A55">
        <w:rPr>
          <w:rFonts w:ascii="Arial" w:hAnsi="Arial" w:cs="Arial"/>
          <w:sz w:val="24"/>
          <w:szCs w:val="24"/>
        </w:rPr>
        <w:t xml:space="preserve">% of MS brains and </w:t>
      </w:r>
      <w:r w:rsidR="00D80950">
        <w:rPr>
          <w:rFonts w:ascii="Arial" w:hAnsi="Arial" w:cs="Arial"/>
          <w:sz w:val="24"/>
          <w:szCs w:val="24"/>
        </w:rPr>
        <w:t>X</w:t>
      </w:r>
      <w:r w:rsidR="00042A55">
        <w:rPr>
          <w:rFonts w:ascii="Arial" w:hAnsi="Arial" w:cs="Arial"/>
          <w:sz w:val="24"/>
          <w:szCs w:val="24"/>
        </w:rPr>
        <w:t xml:space="preserve">% of MS brains have 1 iron enhancing lesion. </w:t>
      </w:r>
      <w:r w:rsidR="003E5BE6">
        <w:rPr>
          <w:rFonts w:ascii="Arial" w:hAnsi="Arial" w:cs="Arial"/>
          <w:sz w:val="24"/>
          <w:szCs w:val="24"/>
        </w:rPr>
        <w:t xml:space="preserve">The remaining </w:t>
      </w:r>
      <w:r w:rsidR="00D80950">
        <w:rPr>
          <w:rFonts w:ascii="Arial" w:hAnsi="Arial" w:cs="Arial"/>
          <w:sz w:val="24"/>
          <w:szCs w:val="24"/>
        </w:rPr>
        <w:t>X</w:t>
      </w:r>
      <w:r w:rsidR="003E5BE6">
        <w:rPr>
          <w:rFonts w:ascii="Arial" w:hAnsi="Arial" w:cs="Arial"/>
          <w:sz w:val="24"/>
          <w:szCs w:val="24"/>
        </w:rPr>
        <w:t xml:space="preserve">% have multiple (x-Y) iron ring enhancing lesions.  </w:t>
      </w:r>
    </w:p>
    <w:p w14:paraId="0E571C3F" w14:textId="77777777" w:rsidR="00A71626" w:rsidRDefault="00BE0BAD">
      <w:pPr>
        <w:rPr>
          <w:rFonts w:ascii="Arial" w:hAnsi="Arial" w:cs="Arial"/>
          <w:sz w:val="24"/>
          <w:szCs w:val="24"/>
        </w:rPr>
      </w:pPr>
      <w:r w:rsidRPr="006F6F3C">
        <w:rPr>
          <w:rFonts w:ascii="Arial" w:hAnsi="Arial" w:cs="Arial"/>
          <w:sz w:val="24"/>
          <w:szCs w:val="24"/>
        </w:rPr>
        <w:t xml:space="preserve">The mechanism of demyelination and microglial response in subpial cortical lesions differs significantly from that in white matter lesions. Subpial cortical lesions </w:t>
      </w:r>
      <w:r w:rsidR="00A1772F" w:rsidRPr="006F6F3C">
        <w:rPr>
          <w:rFonts w:ascii="Arial" w:hAnsi="Arial" w:cs="Arial"/>
          <w:sz w:val="24"/>
          <w:szCs w:val="24"/>
        </w:rPr>
        <w:t>are abundant, often restricted to cortical layers I-IV, transverse several gyri and contain few peripheral immune cells.</w:t>
      </w:r>
      <w:r w:rsidR="00F0094B" w:rsidRPr="00F0094B">
        <w:rPr>
          <w:rFonts w:ascii="Arial" w:hAnsi="Arial" w:cs="Arial"/>
          <w:sz w:val="24"/>
          <w:szCs w:val="24"/>
        </w:rPr>
        <w:t xml:space="preserve"> </w:t>
      </w:r>
      <w:r w:rsidR="00F0094B" w:rsidRPr="006F6F3C">
        <w:rPr>
          <w:rFonts w:ascii="Arial" w:hAnsi="Arial" w:cs="Arial"/>
          <w:sz w:val="24"/>
          <w:szCs w:val="24"/>
        </w:rPr>
        <w:t xml:space="preserve">On occasion, they can involve all 6 cortical layers, but they rarely, if ever, invade subcortical white matter. </w:t>
      </w:r>
      <w:r w:rsidR="00A1772F" w:rsidRPr="006F6F3C">
        <w:rPr>
          <w:rFonts w:ascii="Arial" w:hAnsi="Arial" w:cs="Arial"/>
          <w:sz w:val="24"/>
          <w:szCs w:val="24"/>
        </w:rPr>
        <w:t>Pha</w:t>
      </w:r>
      <w:r w:rsidR="003A4D17">
        <w:rPr>
          <w:rFonts w:ascii="Arial" w:hAnsi="Arial" w:cs="Arial"/>
          <w:sz w:val="24"/>
          <w:szCs w:val="24"/>
        </w:rPr>
        <w:t>go</w:t>
      </w:r>
      <w:r w:rsidR="00A1772F" w:rsidRPr="006F6F3C">
        <w:rPr>
          <w:rFonts w:ascii="Arial" w:hAnsi="Arial" w:cs="Arial"/>
          <w:sz w:val="24"/>
          <w:szCs w:val="24"/>
        </w:rPr>
        <w:t xml:space="preserve">cytic macrophages are not a </w:t>
      </w:r>
      <w:r w:rsidR="00A1772F" w:rsidRPr="006F6F3C">
        <w:rPr>
          <w:rFonts w:ascii="Arial" w:hAnsi="Arial" w:cs="Arial"/>
          <w:sz w:val="24"/>
          <w:szCs w:val="24"/>
        </w:rPr>
        <w:lastRenderedPageBreak/>
        <w:t xml:space="preserve">prominent feature of subpial lesions. </w:t>
      </w:r>
      <w:r w:rsidR="00C40084">
        <w:rPr>
          <w:rFonts w:ascii="Arial" w:hAnsi="Arial" w:cs="Arial"/>
          <w:sz w:val="24"/>
          <w:szCs w:val="24"/>
        </w:rPr>
        <w:t>Subpial lesion contain activated microglia which occasionally form a</w:t>
      </w:r>
      <w:r w:rsidR="00A1772F" w:rsidRPr="006F6F3C">
        <w:rPr>
          <w:rFonts w:ascii="Arial" w:hAnsi="Arial" w:cs="Arial"/>
          <w:sz w:val="24"/>
          <w:szCs w:val="24"/>
        </w:rPr>
        <w:t xml:space="preserve"> microglial line at the border</w:t>
      </w:r>
      <w:r w:rsidR="003D4F0D" w:rsidRPr="006F6F3C">
        <w:rPr>
          <w:rFonts w:ascii="Arial" w:hAnsi="Arial" w:cs="Arial"/>
          <w:sz w:val="24"/>
          <w:szCs w:val="24"/>
        </w:rPr>
        <w:t xml:space="preserve"> of </w:t>
      </w:r>
      <w:r w:rsidR="00C40084">
        <w:rPr>
          <w:rFonts w:ascii="Arial" w:hAnsi="Arial" w:cs="Arial"/>
          <w:sz w:val="24"/>
          <w:szCs w:val="24"/>
        </w:rPr>
        <w:t xml:space="preserve">the </w:t>
      </w:r>
      <w:r w:rsidR="003D4F0D" w:rsidRPr="006F6F3C">
        <w:rPr>
          <w:rFonts w:ascii="Arial" w:hAnsi="Arial" w:cs="Arial"/>
          <w:sz w:val="24"/>
          <w:szCs w:val="24"/>
        </w:rPr>
        <w:t>subpial lesion</w:t>
      </w:r>
      <w:r w:rsidR="00C40084">
        <w:rPr>
          <w:rFonts w:ascii="Arial" w:hAnsi="Arial" w:cs="Arial"/>
          <w:sz w:val="24"/>
          <w:szCs w:val="24"/>
        </w:rPr>
        <w:t>. T</w:t>
      </w:r>
      <w:r w:rsidR="003D4F0D" w:rsidRPr="006F6F3C">
        <w:rPr>
          <w:rFonts w:ascii="Arial" w:hAnsi="Arial" w:cs="Arial"/>
          <w:sz w:val="24"/>
          <w:szCs w:val="24"/>
        </w:rPr>
        <w:t xml:space="preserve">hese </w:t>
      </w:r>
      <w:r w:rsidR="00C40084">
        <w:rPr>
          <w:rFonts w:ascii="Arial" w:hAnsi="Arial" w:cs="Arial"/>
          <w:sz w:val="24"/>
          <w:szCs w:val="24"/>
        </w:rPr>
        <w:t xml:space="preserve">microglial </w:t>
      </w:r>
      <w:r w:rsidR="003D4F0D" w:rsidRPr="006F6F3C">
        <w:rPr>
          <w:rFonts w:ascii="Arial" w:hAnsi="Arial" w:cs="Arial"/>
          <w:sz w:val="24"/>
          <w:szCs w:val="24"/>
        </w:rPr>
        <w:t xml:space="preserve">lines </w:t>
      </w:r>
      <w:r w:rsidR="00FD72E0">
        <w:rPr>
          <w:rFonts w:ascii="Arial" w:hAnsi="Arial" w:cs="Arial"/>
          <w:sz w:val="24"/>
          <w:szCs w:val="24"/>
        </w:rPr>
        <w:t>have</w:t>
      </w:r>
      <w:r w:rsidR="003D4F0D" w:rsidRPr="006F6F3C">
        <w:rPr>
          <w:rFonts w:ascii="Arial" w:hAnsi="Arial" w:cs="Arial"/>
          <w:sz w:val="24"/>
          <w:szCs w:val="24"/>
        </w:rPr>
        <w:t xml:space="preserve"> not </w:t>
      </w:r>
      <w:r w:rsidR="00FD72E0">
        <w:rPr>
          <w:rFonts w:ascii="Arial" w:hAnsi="Arial" w:cs="Arial"/>
          <w:sz w:val="24"/>
          <w:szCs w:val="24"/>
        </w:rPr>
        <w:t xml:space="preserve">been reported to </w:t>
      </w:r>
      <w:r w:rsidR="003D4F0D" w:rsidRPr="006F6F3C">
        <w:rPr>
          <w:rFonts w:ascii="Arial" w:hAnsi="Arial" w:cs="Arial"/>
          <w:sz w:val="24"/>
          <w:szCs w:val="24"/>
        </w:rPr>
        <w:t xml:space="preserve">be iron-enriched when </w:t>
      </w:r>
      <w:r w:rsidR="006F6F3C" w:rsidRPr="006F6F3C">
        <w:rPr>
          <w:rFonts w:ascii="Arial" w:hAnsi="Arial" w:cs="Arial"/>
          <w:sz w:val="24"/>
          <w:szCs w:val="24"/>
        </w:rPr>
        <w:t>analyzed</w:t>
      </w:r>
      <w:r w:rsidR="003D4F0D" w:rsidRPr="006F6F3C">
        <w:rPr>
          <w:rFonts w:ascii="Arial" w:hAnsi="Arial" w:cs="Arial"/>
          <w:sz w:val="24"/>
          <w:szCs w:val="24"/>
        </w:rPr>
        <w:t xml:space="preserve"> by MRI. </w:t>
      </w:r>
      <w:r w:rsidR="006F6F3C" w:rsidRPr="006F6F3C">
        <w:rPr>
          <w:rFonts w:ascii="Arial" w:hAnsi="Arial" w:cs="Arial"/>
          <w:sz w:val="24"/>
          <w:szCs w:val="24"/>
        </w:rPr>
        <w:t xml:space="preserve">There is a predilection for subpial lesions in cortical areas with deep sulci and speculation that </w:t>
      </w:r>
      <w:r w:rsidR="006F6F3C">
        <w:rPr>
          <w:rFonts w:ascii="Arial" w:hAnsi="Arial" w:cs="Arial"/>
          <w:sz w:val="24"/>
          <w:szCs w:val="24"/>
        </w:rPr>
        <w:t>meningeal inflammation and possibly B</w:t>
      </w:r>
      <w:r w:rsidR="00F0094B">
        <w:rPr>
          <w:rFonts w:ascii="Arial" w:hAnsi="Arial" w:cs="Arial"/>
          <w:sz w:val="24"/>
          <w:szCs w:val="24"/>
        </w:rPr>
        <w:t xml:space="preserve"> </w:t>
      </w:r>
      <w:r w:rsidR="006F6F3C">
        <w:rPr>
          <w:rFonts w:ascii="Arial" w:hAnsi="Arial" w:cs="Arial"/>
          <w:sz w:val="24"/>
          <w:szCs w:val="24"/>
        </w:rPr>
        <w:t>cell follicles</w:t>
      </w:r>
      <w:r w:rsidR="006F6F3C" w:rsidRPr="006F6F3C">
        <w:rPr>
          <w:rFonts w:ascii="Arial" w:hAnsi="Arial" w:cs="Arial"/>
          <w:sz w:val="24"/>
          <w:szCs w:val="24"/>
        </w:rPr>
        <w:t xml:space="preserve"> in </w:t>
      </w:r>
      <w:r w:rsidR="00C40084">
        <w:rPr>
          <w:rFonts w:ascii="Arial" w:hAnsi="Arial" w:cs="Arial"/>
          <w:sz w:val="24"/>
          <w:szCs w:val="24"/>
        </w:rPr>
        <w:t xml:space="preserve">the CSF space of </w:t>
      </w:r>
      <w:r w:rsidR="006F6F3C" w:rsidRPr="006F6F3C">
        <w:rPr>
          <w:rFonts w:ascii="Arial" w:hAnsi="Arial" w:cs="Arial"/>
          <w:sz w:val="24"/>
          <w:szCs w:val="24"/>
        </w:rPr>
        <w:t xml:space="preserve">deep sulci </w:t>
      </w:r>
      <w:r w:rsidR="00C40084">
        <w:rPr>
          <w:rFonts w:ascii="Arial" w:hAnsi="Arial" w:cs="Arial"/>
          <w:sz w:val="24"/>
          <w:szCs w:val="24"/>
        </w:rPr>
        <w:t xml:space="preserve">play a </w:t>
      </w:r>
      <w:r w:rsidR="006F6F3C" w:rsidRPr="006F6F3C">
        <w:rPr>
          <w:rFonts w:ascii="Arial" w:hAnsi="Arial" w:cs="Arial"/>
          <w:sz w:val="24"/>
          <w:szCs w:val="24"/>
        </w:rPr>
        <w:t>pathogenic role in inducing subpial demyelination. With the exception of loss of myelin</w:t>
      </w:r>
      <w:r w:rsidR="0015397C">
        <w:rPr>
          <w:rFonts w:ascii="Arial" w:hAnsi="Arial" w:cs="Arial"/>
          <w:sz w:val="24"/>
          <w:szCs w:val="24"/>
        </w:rPr>
        <w:t xml:space="preserve"> and microglial activation</w:t>
      </w:r>
      <w:r w:rsidR="006F6F3C" w:rsidRPr="006F6F3C">
        <w:rPr>
          <w:rFonts w:ascii="Arial" w:hAnsi="Arial" w:cs="Arial"/>
          <w:sz w:val="24"/>
          <w:szCs w:val="24"/>
        </w:rPr>
        <w:t xml:space="preserve">, subpial lesions lack many of the pathological signatures of white matter lesions. They do not have breakdown of the blood-brain-barrier, infiltration of immune cells, perivascular cuffs, astrogliosis, loss of oligodendrocyte progenitor cells, </w:t>
      </w:r>
      <w:r w:rsidR="00F0094B">
        <w:rPr>
          <w:rFonts w:ascii="Arial" w:hAnsi="Arial" w:cs="Arial"/>
          <w:sz w:val="24"/>
          <w:szCs w:val="24"/>
        </w:rPr>
        <w:t>or complement activation.</w:t>
      </w:r>
      <w:r w:rsidRPr="006F6F3C">
        <w:rPr>
          <w:rFonts w:ascii="Arial" w:hAnsi="Arial" w:cs="Arial"/>
          <w:sz w:val="24"/>
          <w:szCs w:val="24"/>
        </w:rPr>
        <w:t xml:space="preserve"> </w:t>
      </w:r>
    </w:p>
    <w:p w14:paraId="3EE34340" w14:textId="77777777" w:rsidR="00DF6575" w:rsidRDefault="0006312D">
      <w:pPr>
        <w:rPr>
          <w:rFonts w:ascii="Arial" w:hAnsi="Arial" w:cs="Arial"/>
          <w:sz w:val="24"/>
          <w:szCs w:val="24"/>
        </w:rPr>
      </w:pPr>
      <w:r>
        <w:rPr>
          <w:rFonts w:ascii="Arial" w:hAnsi="Arial" w:cs="Arial"/>
          <w:sz w:val="24"/>
          <w:szCs w:val="24"/>
        </w:rPr>
        <w:t>CD11b-positive m</w:t>
      </w:r>
      <w:r w:rsidR="00344263">
        <w:rPr>
          <w:rFonts w:ascii="Arial" w:hAnsi="Arial" w:cs="Arial"/>
          <w:sz w:val="24"/>
          <w:szCs w:val="24"/>
        </w:rPr>
        <w:t xml:space="preserve">icroglial </w:t>
      </w:r>
      <w:r w:rsidR="007B44BB">
        <w:rPr>
          <w:rFonts w:ascii="Arial" w:hAnsi="Arial" w:cs="Arial"/>
          <w:sz w:val="24"/>
          <w:szCs w:val="24"/>
        </w:rPr>
        <w:t xml:space="preserve">transcriptional </w:t>
      </w:r>
      <w:r w:rsidR="00344263">
        <w:rPr>
          <w:rFonts w:ascii="Arial" w:hAnsi="Arial" w:cs="Arial"/>
          <w:sz w:val="24"/>
          <w:szCs w:val="24"/>
        </w:rPr>
        <w:t xml:space="preserve">profiles have been compared in </w:t>
      </w:r>
      <w:r w:rsidR="007B44BB">
        <w:rPr>
          <w:rFonts w:ascii="Arial" w:hAnsi="Arial" w:cs="Arial"/>
          <w:sz w:val="24"/>
          <w:szCs w:val="24"/>
        </w:rPr>
        <w:t>myelinated gray matter (GM)</w:t>
      </w:r>
      <w:r w:rsidR="00344263">
        <w:rPr>
          <w:rFonts w:ascii="Arial" w:hAnsi="Arial" w:cs="Arial"/>
          <w:sz w:val="24"/>
          <w:szCs w:val="24"/>
        </w:rPr>
        <w:t xml:space="preserve"> and </w:t>
      </w:r>
      <w:r w:rsidR="007B44BB">
        <w:rPr>
          <w:rFonts w:ascii="Arial" w:hAnsi="Arial" w:cs="Arial"/>
          <w:sz w:val="24"/>
          <w:szCs w:val="24"/>
        </w:rPr>
        <w:t>myelinated white matter (WM)</w:t>
      </w:r>
      <w:r w:rsidR="00344263">
        <w:rPr>
          <w:rFonts w:ascii="Arial" w:hAnsi="Arial" w:cs="Arial"/>
          <w:sz w:val="24"/>
          <w:szCs w:val="24"/>
        </w:rPr>
        <w:t xml:space="preserve"> from </w:t>
      </w:r>
      <w:r w:rsidR="007B44BB">
        <w:rPr>
          <w:rFonts w:ascii="Arial" w:hAnsi="Arial" w:cs="Arial"/>
          <w:sz w:val="24"/>
          <w:szCs w:val="24"/>
        </w:rPr>
        <w:t xml:space="preserve">non-neurological control donors and MS patients {van der Poel et al, Nat Communications, 2019}. </w:t>
      </w:r>
      <w:r w:rsidR="00D23A09">
        <w:rPr>
          <w:rFonts w:ascii="Arial" w:hAnsi="Arial" w:cs="Arial"/>
          <w:sz w:val="24"/>
          <w:szCs w:val="24"/>
        </w:rPr>
        <w:t xml:space="preserve">While the majority of microglial transcripts were similar across these subgroups identifying a homeostatic microglial transcript profile, there were differences. Type-1 interferon genes were increased in control GM </w:t>
      </w:r>
      <w:r w:rsidR="00D21455">
        <w:rPr>
          <w:rFonts w:ascii="Arial" w:hAnsi="Arial" w:cs="Arial"/>
          <w:sz w:val="24"/>
          <w:szCs w:val="24"/>
        </w:rPr>
        <w:t xml:space="preserve">microglia </w:t>
      </w:r>
      <w:r w:rsidR="00D23A09">
        <w:rPr>
          <w:rFonts w:ascii="Arial" w:hAnsi="Arial" w:cs="Arial"/>
          <w:sz w:val="24"/>
          <w:szCs w:val="24"/>
        </w:rPr>
        <w:t xml:space="preserve">and NF-Kb genes were increased in control WM microglia. Microglia from MS </w:t>
      </w:r>
      <w:r w:rsidR="00D21455">
        <w:rPr>
          <w:rFonts w:ascii="Arial" w:hAnsi="Arial" w:cs="Arial"/>
          <w:sz w:val="24"/>
          <w:szCs w:val="24"/>
        </w:rPr>
        <w:t xml:space="preserve">WM </w:t>
      </w:r>
      <w:r w:rsidR="00D23A09">
        <w:rPr>
          <w:rFonts w:ascii="Arial" w:hAnsi="Arial" w:cs="Arial"/>
          <w:sz w:val="24"/>
          <w:szCs w:val="24"/>
        </w:rPr>
        <w:t xml:space="preserve">showed increased expression of </w:t>
      </w:r>
      <w:r w:rsidR="00D21455">
        <w:rPr>
          <w:rFonts w:ascii="Arial" w:hAnsi="Arial" w:cs="Arial"/>
          <w:sz w:val="24"/>
          <w:szCs w:val="24"/>
        </w:rPr>
        <w:t xml:space="preserve">lipid metabolism transcripts, while microglia from MS GM showed increased expression of transcripts associated with glycolysis and iron homeostasis. </w:t>
      </w:r>
      <w:r>
        <w:rPr>
          <w:rFonts w:ascii="Arial" w:hAnsi="Arial" w:cs="Arial"/>
          <w:sz w:val="24"/>
          <w:szCs w:val="24"/>
        </w:rPr>
        <w:t>In a study</w:t>
      </w:r>
      <w:r w:rsidR="00BA40B5">
        <w:rPr>
          <w:rFonts w:ascii="Arial" w:hAnsi="Arial" w:cs="Arial"/>
          <w:sz w:val="24"/>
          <w:szCs w:val="24"/>
        </w:rPr>
        <w:t xml:space="preserve"> of CD45-positive cells isolated from human </w:t>
      </w:r>
      <w:r w:rsidR="00724DF6">
        <w:rPr>
          <w:rFonts w:ascii="Arial" w:hAnsi="Arial" w:cs="Arial"/>
          <w:sz w:val="24"/>
          <w:szCs w:val="24"/>
        </w:rPr>
        <w:t>cortex, snRNA-seq identified 7 microglial cell clusters</w:t>
      </w:r>
      <w:r w:rsidR="00ED685C">
        <w:rPr>
          <w:rFonts w:ascii="Arial" w:hAnsi="Arial" w:cs="Arial"/>
          <w:sz w:val="24"/>
          <w:szCs w:val="24"/>
        </w:rPr>
        <w:t xml:space="preserve"> and 3</w:t>
      </w:r>
      <w:r w:rsidR="00724DF6">
        <w:rPr>
          <w:rFonts w:ascii="Arial" w:hAnsi="Arial" w:cs="Arial"/>
          <w:sz w:val="24"/>
          <w:szCs w:val="24"/>
        </w:rPr>
        <w:t xml:space="preserve"> of these clusters </w:t>
      </w:r>
      <w:r w:rsidR="00386A38">
        <w:rPr>
          <w:rFonts w:ascii="Arial" w:hAnsi="Arial" w:cs="Arial"/>
          <w:sz w:val="24"/>
          <w:szCs w:val="24"/>
        </w:rPr>
        <w:t xml:space="preserve">appeared to be </w:t>
      </w:r>
      <w:r w:rsidR="00724DF6">
        <w:rPr>
          <w:rFonts w:ascii="Arial" w:hAnsi="Arial" w:cs="Arial"/>
          <w:sz w:val="24"/>
          <w:szCs w:val="24"/>
        </w:rPr>
        <w:t xml:space="preserve">enriched in MS brains </w:t>
      </w:r>
      <w:r w:rsidR="00386A38">
        <w:rPr>
          <w:rFonts w:ascii="Arial" w:hAnsi="Arial" w:cs="Arial"/>
          <w:sz w:val="24"/>
          <w:szCs w:val="24"/>
        </w:rPr>
        <w:t>{Masuda et al, Nature, 2019}</w:t>
      </w:r>
      <w:r w:rsidR="00ED685C">
        <w:rPr>
          <w:rFonts w:ascii="Arial" w:hAnsi="Arial" w:cs="Arial"/>
          <w:sz w:val="24"/>
          <w:szCs w:val="24"/>
        </w:rPr>
        <w:t>.</w:t>
      </w:r>
      <w:r w:rsidR="006279B3">
        <w:rPr>
          <w:rFonts w:ascii="Arial" w:hAnsi="Arial" w:cs="Arial"/>
          <w:sz w:val="24"/>
          <w:szCs w:val="24"/>
        </w:rPr>
        <w:t xml:space="preserve">   snRNA-seq </w:t>
      </w:r>
      <w:r w:rsidR="00D22831">
        <w:rPr>
          <w:rFonts w:ascii="Arial" w:hAnsi="Arial" w:cs="Arial"/>
          <w:sz w:val="24"/>
          <w:szCs w:val="24"/>
        </w:rPr>
        <w:t xml:space="preserve">of cerebral cortex </w:t>
      </w:r>
      <w:r w:rsidR="006279B3">
        <w:rPr>
          <w:rFonts w:ascii="Arial" w:hAnsi="Arial" w:cs="Arial"/>
          <w:sz w:val="24"/>
          <w:szCs w:val="24"/>
        </w:rPr>
        <w:t>identified</w:t>
      </w:r>
      <w:r w:rsidR="006D1A56">
        <w:rPr>
          <w:rFonts w:ascii="Arial" w:hAnsi="Arial" w:cs="Arial"/>
          <w:sz w:val="24"/>
          <w:szCs w:val="24"/>
        </w:rPr>
        <w:t xml:space="preserve"> a</w:t>
      </w:r>
      <w:r w:rsidR="006279B3">
        <w:rPr>
          <w:rFonts w:ascii="Arial" w:hAnsi="Arial" w:cs="Arial"/>
          <w:sz w:val="24"/>
          <w:szCs w:val="24"/>
        </w:rPr>
        <w:t xml:space="preserve"> phagocytic microglial </w:t>
      </w:r>
      <w:r w:rsidR="006D1A56">
        <w:rPr>
          <w:rFonts w:ascii="Arial" w:hAnsi="Arial" w:cs="Arial"/>
          <w:sz w:val="24"/>
          <w:szCs w:val="24"/>
        </w:rPr>
        <w:t>subgroup</w:t>
      </w:r>
      <w:r w:rsidR="006279B3">
        <w:rPr>
          <w:rFonts w:ascii="Arial" w:hAnsi="Arial" w:cs="Arial"/>
          <w:sz w:val="24"/>
          <w:szCs w:val="24"/>
        </w:rPr>
        <w:t xml:space="preserve"> and </w:t>
      </w:r>
      <w:r w:rsidR="00545767">
        <w:rPr>
          <w:rFonts w:ascii="Arial" w:hAnsi="Arial" w:cs="Arial"/>
          <w:sz w:val="24"/>
          <w:szCs w:val="24"/>
        </w:rPr>
        <w:t xml:space="preserve">raised the possibility that microglia isolated from MS </w:t>
      </w:r>
      <w:r w:rsidR="00D22831">
        <w:rPr>
          <w:rFonts w:ascii="Arial" w:hAnsi="Arial" w:cs="Arial"/>
          <w:sz w:val="24"/>
          <w:szCs w:val="24"/>
        </w:rPr>
        <w:t>cortex</w:t>
      </w:r>
      <w:r w:rsidR="00545767">
        <w:rPr>
          <w:rFonts w:ascii="Arial" w:hAnsi="Arial" w:cs="Arial"/>
          <w:sz w:val="24"/>
          <w:szCs w:val="24"/>
        </w:rPr>
        <w:t xml:space="preserve"> ingest myelin protein transcripts and translocate them to </w:t>
      </w:r>
      <w:r w:rsidR="006279B3">
        <w:rPr>
          <w:rFonts w:ascii="Arial" w:hAnsi="Arial" w:cs="Arial"/>
          <w:sz w:val="24"/>
          <w:szCs w:val="24"/>
        </w:rPr>
        <w:t xml:space="preserve">perinuclear structures or the nucleus </w:t>
      </w:r>
      <w:r w:rsidR="00D22831">
        <w:rPr>
          <w:rFonts w:ascii="Arial" w:hAnsi="Arial" w:cs="Arial"/>
          <w:sz w:val="24"/>
          <w:szCs w:val="24"/>
        </w:rPr>
        <w:t>{Schrimer et al, Nature, 2019}</w:t>
      </w:r>
      <w:r w:rsidR="003A4D17">
        <w:rPr>
          <w:rFonts w:ascii="Arial" w:hAnsi="Arial" w:cs="Arial"/>
          <w:sz w:val="24"/>
          <w:szCs w:val="24"/>
        </w:rPr>
        <w:t>.</w:t>
      </w:r>
      <w:r w:rsidR="00996A51">
        <w:rPr>
          <w:rFonts w:ascii="Arial" w:hAnsi="Arial" w:cs="Arial"/>
          <w:sz w:val="24"/>
          <w:szCs w:val="24"/>
        </w:rPr>
        <w:t xml:space="preserve"> </w:t>
      </w:r>
      <w:r w:rsidR="006279B3">
        <w:rPr>
          <w:rFonts w:ascii="Arial" w:hAnsi="Arial" w:cs="Arial"/>
          <w:sz w:val="24"/>
          <w:szCs w:val="24"/>
        </w:rPr>
        <w:t xml:space="preserve"> </w:t>
      </w:r>
      <w:r w:rsidR="00545767">
        <w:rPr>
          <w:rFonts w:ascii="Arial" w:hAnsi="Arial" w:cs="Arial"/>
          <w:sz w:val="24"/>
          <w:szCs w:val="24"/>
        </w:rPr>
        <w:t xml:space="preserve">    </w:t>
      </w:r>
      <w:r w:rsidR="00621035">
        <w:rPr>
          <w:rFonts w:ascii="Arial" w:hAnsi="Arial" w:cs="Arial"/>
          <w:sz w:val="24"/>
          <w:szCs w:val="24"/>
        </w:rPr>
        <w:t xml:space="preserve"> </w:t>
      </w:r>
      <w:r w:rsidR="00D21455">
        <w:rPr>
          <w:rFonts w:ascii="Arial" w:hAnsi="Arial" w:cs="Arial"/>
          <w:sz w:val="24"/>
          <w:szCs w:val="24"/>
        </w:rPr>
        <w:t xml:space="preserve">   </w:t>
      </w:r>
      <w:r w:rsidR="00D23A09">
        <w:rPr>
          <w:rFonts w:ascii="Arial" w:hAnsi="Arial" w:cs="Arial"/>
          <w:sz w:val="24"/>
          <w:szCs w:val="24"/>
        </w:rPr>
        <w:t xml:space="preserve">    </w:t>
      </w:r>
      <w:r w:rsidR="008B0732" w:rsidRPr="006F6F3C">
        <w:rPr>
          <w:rFonts w:ascii="Arial" w:hAnsi="Arial" w:cs="Arial"/>
          <w:sz w:val="24"/>
          <w:szCs w:val="24"/>
        </w:rPr>
        <w:t xml:space="preserve"> </w:t>
      </w:r>
    </w:p>
    <w:p w14:paraId="2F97C817" w14:textId="77777777" w:rsidR="0015397C" w:rsidRDefault="003A4D17">
      <w:pPr>
        <w:rPr>
          <w:rFonts w:ascii="Arial" w:hAnsi="Arial" w:cs="Arial"/>
          <w:sz w:val="24"/>
          <w:szCs w:val="24"/>
        </w:rPr>
      </w:pPr>
      <w:r>
        <w:rPr>
          <w:rFonts w:ascii="Arial" w:hAnsi="Arial" w:cs="Arial"/>
          <w:sz w:val="24"/>
          <w:szCs w:val="24"/>
        </w:rPr>
        <w:t>Establishment of microglial genotypes in discrete locations in MS brains is a challenge</w:t>
      </w:r>
      <w:r w:rsidR="000447F5">
        <w:rPr>
          <w:rFonts w:ascii="Arial" w:hAnsi="Arial" w:cs="Arial"/>
          <w:sz w:val="24"/>
          <w:szCs w:val="24"/>
        </w:rPr>
        <w:t xml:space="preserve"> (Gerrits at al, 2020)</w:t>
      </w:r>
      <w:r w:rsidR="00C76EB3">
        <w:rPr>
          <w:rFonts w:ascii="Arial" w:hAnsi="Arial" w:cs="Arial"/>
          <w:sz w:val="24"/>
          <w:szCs w:val="24"/>
        </w:rPr>
        <w:t xml:space="preserve">. </w:t>
      </w:r>
      <w:r w:rsidR="00A71626">
        <w:rPr>
          <w:rFonts w:ascii="Arial" w:hAnsi="Arial" w:cs="Arial"/>
          <w:sz w:val="24"/>
          <w:szCs w:val="24"/>
        </w:rPr>
        <w:t>M</w:t>
      </w:r>
      <w:r w:rsidR="00C76EB3">
        <w:rPr>
          <w:rFonts w:ascii="Arial" w:hAnsi="Arial" w:cs="Arial"/>
          <w:sz w:val="24"/>
          <w:szCs w:val="24"/>
        </w:rPr>
        <w:t>icroglia yield is relatively low in single cell or single cell nuclei approaches. To overcome these limitations, t</w:t>
      </w:r>
      <w:r w:rsidR="009C7176">
        <w:rPr>
          <w:rFonts w:ascii="Arial" w:hAnsi="Arial" w:cs="Arial"/>
          <w:sz w:val="24"/>
          <w:szCs w:val="24"/>
        </w:rPr>
        <w:t xml:space="preserve">he present study characterizes the </w:t>
      </w:r>
      <w:r w:rsidR="00C76EB3">
        <w:rPr>
          <w:rFonts w:ascii="Arial" w:hAnsi="Arial" w:cs="Arial"/>
          <w:sz w:val="24"/>
          <w:szCs w:val="24"/>
        </w:rPr>
        <w:t xml:space="preserve">transcriptional profile </w:t>
      </w:r>
      <w:r w:rsidR="009C7176">
        <w:rPr>
          <w:rFonts w:ascii="Arial" w:hAnsi="Arial" w:cs="Arial"/>
          <w:sz w:val="24"/>
          <w:szCs w:val="24"/>
        </w:rPr>
        <w:t xml:space="preserve">of </w:t>
      </w:r>
      <w:r w:rsidR="000C7181">
        <w:rPr>
          <w:rFonts w:ascii="Arial" w:hAnsi="Arial" w:cs="Arial"/>
          <w:sz w:val="24"/>
          <w:szCs w:val="24"/>
        </w:rPr>
        <w:t xml:space="preserve">laser captured </w:t>
      </w:r>
      <w:r w:rsidR="009C7176">
        <w:rPr>
          <w:rFonts w:ascii="Arial" w:hAnsi="Arial" w:cs="Arial"/>
          <w:sz w:val="24"/>
          <w:szCs w:val="24"/>
        </w:rPr>
        <w:t xml:space="preserve">microglia </w:t>
      </w:r>
      <w:r w:rsidR="000C7181">
        <w:rPr>
          <w:rFonts w:ascii="Arial" w:hAnsi="Arial" w:cs="Arial"/>
          <w:sz w:val="24"/>
          <w:szCs w:val="24"/>
        </w:rPr>
        <w:t xml:space="preserve">using RNA-seq. </w:t>
      </w:r>
      <w:r w:rsidR="00C76EB3">
        <w:rPr>
          <w:rFonts w:ascii="Arial" w:hAnsi="Arial" w:cs="Arial"/>
          <w:sz w:val="24"/>
          <w:szCs w:val="24"/>
        </w:rPr>
        <w:t>Specifically,</w:t>
      </w:r>
      <w:r w:rsidR="000447F5">
        <w:rPr>
          <w:rFonts w:ascii="Arial" w:hAnsi="Arial" w:cs="Arial"/>
          <w:sz w:val="24"/>
          <w:szCs w:val="24"/>
        </w:rPr>
        <w:t xml:space="preserve"> </w:t>
      </w:r>
      <w:r w:rsidR="00C76EB3">
        <w:rPr>
          <w:rFonts w:ascii="Arial" w:hAnsi="Arial" w:cs="Arial"/>
          <w:sz w:val="24"/>
          <w:szCs w:val="24"/>
        </w:rPr>
        <w:t>we</w:t>
      </w:r>
      <w:r w:rsidR="000C7181">
        <w:rPr>
          <w:rFonts w:ascii="Arial" w:hAnsi="Arial" w:cs="Arial"/>
          <w:sz w:val="24"/>
          <w:szCs w:val="24"/>
        </w:rPr>
        <w:t xml:space="preserve"> </w:t>
      </w:r>
      <w:r w:rsidR="004E475F">
        <w:rPr>
          <w:rFonts w:ascii="Arial" w:hAnsi="Arial" w:cs="Arial"/>
          <w:sz w:val="24"/>
          <w:szCs w:val="24"/>
        </w:rPr>
        <w:t xml:space="preserve">focus on </w:t>
      </w:r>
      <w:r w:rsidR="00C76EB3">
        <w:rPr>
          <w:rFonts w:ascii="Arial" w:hAnsi="Arial" w:cs="Arial"/>
          <w:sz w:val="24"/>
          <w:szCs w:val="24"/>
        </w:rPr>
        <w:t xml:space="preserve">gene transcripts </w:t>
      </w:r>
      <w:r w:rsidR="004E475F">
        <w:rPr>
          <w:rFonts w:ascii="Arial" w:hAnsi="Arial" w:cs="Arial"/>
          <w:sz w:val="24"/>
          <w:szCs w:val="24"/>
        </w:rPr>
        <w:t xml:space="preserve">captured from the microglia rim of chronic active </w:t>
      </w:r>
      <w:r w:rsidR="00F843D1">
        <w:rPr>
          <w:rFonts w:ascii="Arial" w:hAnsi="Arial" w:cs="Arial"/>
          <w:sz w:val="24"/>
          <w:szCs w:val="24"/>
        </w:rPr>
        <w:t xml:space="preserve">white matter </w:t>
      </w:r>
      <w:r w:rsidR="004E475F">
        <w:rPr>
          <w:rFonts w:ascii="Arial" w:hAnsi="Arial" w:cs="Arial"/>
          <w:sz w:val="24"/>
          <w:szCs w:val="24"/>
        </w:rPr>
        <w:t>lesions and compare these transcripts to transcripts from microglia lines at the border of subpial cortical lesions</w:t>
      </w:r>
      <w:r w:rsidR="00A71626">
        <w:rPr>
          <w:rFonts w:ascii="Arial" w:hAnsi="Arial" w:cs="Arial"/>
          <w:sz w:val="24"/>
          <w:szCs w:val="24"/>
        </w:rPr>
        <w:t>.</w:t>
      </w:r>
      <w:r w:rsidR="004E475F">
        <w:rPr>
          <w:rFonts w:ascii="Arial" w:hAnsi="Arial" w:cs="Arial"/>
          <w:sz w:val="24"/>
          <w:szCs w:val="24"/>
        </w:rPr>
        <w:t xml:space="preserve"> </w:t>
      </w:r>
      <w:r w:rsidR="0068043C">
        <w:rPr>
          <w:rFonts w:ascii="Arial" w:hAnsi="Arial" w:cs="Arial"/>
          <w:sz w:val="24"/>
          <w:szCs w:val="24"/>
        </w:rPr>
        <w:t xml:space="preserve">Our results show the value of the approach by hierarchical clustering of </w:t>
      </w:r>
      <w:r w:rsidR="00516161">
        <w:rPr>
          <w:rFonts w:ascii="Arial" w:hAnsi="Arial" w:cs="Arial"/>
          <w:sz w:val="24"/>
          <w:szCs w:val="24"/>
        </w:rPr>
        <w:t xml:space="preserve">significantly altered </w:t>
      </w:r>
      <w:r w:rsidR="0068043C">
        <w:rPr>
          <w:rFonts w:ascii="Arial" w:hAnsi="Arial" w:cs="Arial"/>
          <w:sz w:val="24"/>
          <w:szCs w:val="24"/>
        </w:rPr>
        <w:t>transcript</w:t>
      </w:r>
      <w:r w:rsidR="00516161">
        <w:rPr>
          <w:rFonts w:ascii="Arial" w:hAnsi="Arial" w:cs="Arial"/>
          <w:sz w:val="24"/>
          <w:szCs w:val="24"/>
        </w:rPr>
        <w:t>s</w:t>
      </w:r>
      <w:r w:rsidR="0068043C">
        <w:rPr>
          <w:rFonts w:ascii="Arial" w:hAnsi="Arial" w:cs="Arial"/>
          <w:sz w:val="24"/>
          <w:szCs w:val="24"/>
        </w:rPr>
        <w:t xml:space="preserve"> </w:t>
      </w:r>
      <w:r w:rsidR="000064B9">
        <w:rPr>
          <w:rFonts w:ascii="Arial" w:hAnsi="Arial" w:cs="Arial"/>
          <w:sz w:val="24"/>
          <w:szCs w:val="24"/>
        </w:rPr>
        <w:t xml:space="preserve">and the identification of </w:t>
      </w:r>
      <w:r w:rsidR="0068043C">
        <w:rPr>
          <w:rFonts w:ascii="Arial" w:hAnsi="Arial" w:cs="Arial"/>
          <w:sz w:val="24"/>
          <w:szCs w:val="24"/>
        </w:rPr>
        <w:t xml:space="preserve">DEG’s in each </w:t>
      </w:r>
      <w:r w:rsidR="000447F5">
        <w:rPr>
          <w:rFonts w:ascii="Arial" w:hAnsi="Arial" w:cs="Arial"/>
          <w:sz w:val="24"/>
          <w:szCs w:val="24"/>
        </w:rPr>
        <w:t>location</w:t>
      </w:r>
      <w:r w:rsidR="0068043C">
        <w:rPr>
          <w:rFonts w:ascii="Arial" w:hAnsi="Arial" w:cs="Arial"/>
          <w:sz w:val="24"/>
          <w:szCs w:val="24"/>
        </w:rPr>
        <w:t xml:space="preserve">. </w:t>
      </w:r>
      <w:r w:rsidR="000C7181">
        <w:rPr>
          <w:rFonts w:ascii="Arial" w:hAnsi="Arial" w:cs="Arial"/>
          <w:sz w:val="24"/>
          <w:szCs w:val="24"/>
        </w:rPr>
        <w:t xml:space="preserve"> </w:t>
      </w:r>
      <w:r w:rsidR="009C7176">
        <w:rPr>
          <w:rFonts w:ascii="Arial" w:hAnsi="Arial" w:cs="Arial"/>
          <w:sz w:val="24"/>
          <w:szCs w:val="24"/>
        </w:rPr>
        <w:t xml:space="preserve"> </w:t>
      </w:r>
    </w:p>
    <w:p w14:paraId="6CE3EC06" w14:textId="77777777" w:rsidR="00F63719" w:rsidRDefault="00F63719">
      <w:pPr>
        <w:rPr>
          <w:rFonts w:ascii="Arial" w:hAnsi="Arial" w:cs="Arial"/>
          <w:sz w:val="24"/>
          <w:szCs w:val="24"/>
        </w:rPr>
      </w:pPr>
    </w:p>
    <w:p w14:paraId="7EE2A1EE" w14:textId="77777777" w:rsidR="00F63719" w:rsidRPr="00CB3E34" w:rsidRDefault="00F63719" w:rsidP="00CB3E34">
      <w:pPr>
        <w:jc w:val="center"/>
        <w:rPr>
          <w:rFonts w:ascii="Arial" w:hAnsi="Arial" w:cs="Arial"/>
          <w:b/>
          <w:sz w:val="24"/>
          <w:szCs w:val="24"/>
        </w:rPr>
      </w:pPr>
      <w:r w:rsidRPr="00CB3E34">
        <w:rPr>
          <w:rFonts w:ascii="Arial" w:hAnsi="Arial" w:cs="Arial"/>
          <w:b/>
          <w:sz w:val="24"/>
          <w:szCs w:val="24"/>
        </w:rPr>
        <w:t>Materials and Methods</w:t>
      </w:r>
    </w:p>
    <w:p w14:paraId="576B1C20" w14:textId="77777777" w:rsidR="00F63719" w:rsidRDefault="00F63719">
      <w:pPr>
        <w:rPr>
          <w:rFonts w:ascii="Arial" w:hAnsi="Arial" w:cs="Arial"/>
          <w:sz w:val="24"/>
          <w:szCs w:val="24"/>
        </w:rPr>
      </w:pPr>
    </w:p>
    <w:p w14:paraId="4322CA6C" w14:textId="77777777" w:rsidR="00F63719" w:rsidRDefault="00F63719" w:rsidP="00B11755">
      <w:pPr>
        <w:autoSpaceDE w:val="0"/>
        <w:autoSpaceDN w:val="0"/>
        <w:adjustRightInd w:val="0"/>
        <w:spacing w:after="0" w:line="240" w:lineRule="auto"/>
        <w:rPr>
          <w:rFonts w:ascii="Arial" w:hAnsi="Arial" w:cs="Arial"/>
          <w:sz w:val="24"/>
          <w:szCs w:val="24"/>
        </w:rPr>
      </w:pPr>
      <w:r w:rsidRPr="00604287">
        <w:rPr>
          <w:rFonts w:ascii="Arial" w:hAnsi="Arial" w:cs="Arial"/>
          <w:i/>
          <w:sz w:val="24"/>
          <w:szCs w:val="24"/>
        </w:rPr>
        <w:t>Tissue Selection for Laser Capture.</w:t>
      </w:r>
      <w:r>
        <w:rPr>
          <w:rFonts w:ascii="Arial" w:hAnsi="Arial" w:cs="Arial"/>
          <w:sz w:val="24"/>
          <w:szCs w:val="24"/>
        </w:rPr>
        <w:t xml:space="preserve"> </w:t>
      </w:r>
      <w:r w:rsidR="00B11755" w:rsidRPr="00B11755">
        <w:rPr>
          <w:rFonts w:ascii="Arial" w:hAnsi="Arial" w:cs="Arial"/>
          <w:color w:val="231F20"/>
          <w:sz w:val="24"/>
          <w:szCs w:val="24"/>
        </w:rPr>
        <w:t>This research was approved by the Cleveland Clinic Institutional</w:t>
      </w:r>
      <w:r w:rsidR="00B11755">
        <w:rPr>
          <w:rFonts w:ascii="Arial" w:hAnsi="Arial" w:cs="Arial"/>
          <w:color w:val="231F20"/>
          <w:sz w:val="24"/>
          <w:szCs w:val="24"/>
        </w:rPr>
        <w:t xml:space="preserve"> </w:t>
      </w:r>
      <w:r w:rsidR="00B11755" w:rsidRPr="00B11755">
        <w:rPr>
          <w:rFonts w:ascii="Arial" w:hAnsi="Arial" w:cs="Arial"/>
          <w:color w:val="231F20"/>
          <w:sz w:val="24"/>
          <w:szCs w:val="24"/>
        </w:rPr>
        <w:t>Review Board. Tissue donation from patients with MS</w:t>
      </w:r>
      <w:r w:rsidR="00B11755">
        <w:rPr>
          <w:rFonts w:ascii="Arial" w:hAnsi="Arial" w:cs="Arial"/>
          <w:color w:val="231F20"/>
          <w:sz w:val="24"/>
          <w:szCs w:val="24"/>
        </w:rPr>
        <w:t xml:space="preserve"> </w:t>
      </w:r>
      <w:r w:rsidR="00B11755" w:rsidRPr="00B11755">
        <w:rPr>
          <w:rFonts w:ascii="Arial" w:hAnsi="Arial" w:cs="Arial"/>
          <w:color w:val="231F20"/>
          <w:sz w:val="24"/>
          <w:szCs w:val="24"/>
        </w:rPr>
        <w:t>was obtained with consent from the patient or next of kin.</w:t>
      </w:r>
      <w:r w:rsidR="00B11755">
        <w:rPr>
          <w:rFonts w:ascii="Arial" w:hAnsi="Arial" w:cs="Arial"/>
          <w:color w:val="231F20"/>
          <w:sz w:val="24"/>
          <w:szCs w:val="24"/>
        </w:rPr>
        <w:t xml:space="preserve"> </w:t>
      </w:r>
      <w:r>
        <w:rPr>
          <w:rFonts w:ascii="Arial" w:hAnsi="Arial" w:cs="Arial"/>
          <w:sz w:val="24"/>
          <w:szCs w:val="24"/>
        </w:rPr>
        <w:t xml:space="preserve">We </w:t>
      </w:r>
      <w:r w:rsidR="00535E36">
        <w:rPr>
          <w:rFonts w:ascii="Arial" w:hAnsi="Arial" w:cs="Arial"/>
          <w:sz w:val="24"/>
          <w:szCs w:val="24"/>
        </w:rPr>
        <w:t>compared</w:t>
      </w:r>
      <w:r w:rsidR="00604287">
        <w:rPr>
          <w:rFonts w:ascii="Arial" w:hAnsi="Arial" w:cs="Arial"/>
          <w:sz w:val="24"/>
          <w:szCs w:val="24"/>
        </w:rPr>
        <w:t xml:space="preserve"> RNA-seq </w:t>
      </w:r>
      <w:r w:rsidR="00535E36">
        <w:rPr>
          <w:rFonts w:ascii="Arial" w:hAnsi="Arial" w:cs="Arial"/>
          <w:sz w:val="24"/>
          <w:szCs w:val="24"/>
        </w:rPr>
        <w:t xml:space="preserve">profiles </w:t>
      </w:r>
      <w:r w:rsidR="00604287">
        <w:rPr>
          <w:rFonts w:ascii="Arial" w:hAnsi="Arial" w:cs="Arial"/>
          <w:sz w:val="24"/>
          <w:szCs w:val="24"/>
        </w:rPr>
        <w:t>o</w:t>
      </w:r>
      <w:r w:rsidR="00E03E0D">
        <w:rPr>
          <w:rFonts w:ascii="Arial" w:hAnsi="Arial" w:cs="Arial"/>
          <w:sz w:val="24"/>
          <w:szCs w:val="24"/>
        </w:rPr>
        <w:t>f</w:t>
      </w:r>
      <w:r w:rsidR="00604287">
        <w:rPr>
          <w:rFonts w:ascii="Arial" w:hAnsi="Arial" w:cs="Arial"/>
          <w:sz w:val="24"/>
          <w:szCs w:val="24"/>
        </w:rPr>
        <w:t xml:space="preserve"> laser captured </w:t>
      </w:r>
      <w:r w:rsidR="00CB3E34">
        <w:rPr>
          <w:rFonts w:ascii="Arial" w:hAnsi="Arial" w:cs="Arial"/>
          <w:sz w:val="24"/>
          <w:szCs w:val="24"/>
        </w:rPr>
        <w:t xml:space="preserve">microglial </w:t>
      </w:r>
      <w:r w:rsidR="00841DF7">
        <w:rPr>
          <w:rFonts w:ascii="Arial" w:hAnsi="Arial" w:cs="Arial"/>
          <w:sz w:val="24"/>
          <w:szCs w:val="24"/>
        </w:rPr>
        <w:t xml:space="preserve">located </w:t>
      </w:r>
      <w:r w:rsidR="00400AFD">
        <w:rPr>
          <w:rFonts w:ascii="Arial" w:hAnsi="Arial" w:cs="Arial"/>
          <w:sz w:val="24"/>
          <w:szCs w:val="24"/>
        </w:rPr>
        <w:t xml:space="preserve">at </w:t>
      </w:r>
      <w:r w:rsidR="00604287">
        <w:rPr>
          <w:rFonts w:ascii="Arial" w:hAnsi="Arial" w:cs="Arial"/>
          <w:sz w:val="24"/>
          <w:szCs w:val="24"/>
        </w:rPr>
        <w:t xml:space="preserve">the </w:t>
      </w:r>
      <w:r w:rsidR="008D1C8C">
        <w:rPr>
          <w:rFonts w:ascii="Arial" w:hAnsi="Arial" w:cs="Arial"/>
          <w:sz w:val="24"/>
          <w:szCs w:val="24"/>
        </w:rPr>
        <w:t>border</w:t>
      </w:r>
      <w:r w:rsidR="00604287">
        <w:rPr>
          <w:rFonts w:ascii="Arial" w:hAnsi="Arial" w:cs="Arial"/>
          <w:sz w:val="24"/>
          <w:szCs w:val="24"/>
        </w:rPr>
        <w:t>s</w:t>
      </w:r>
      <w:r w:rsidR="008D1C8C">
        <w:rPr>
          <w:rFonts w:ascii="Arial" w:hAnsi="Arial" w:cs="Arial"/>
          <w:sz w:val="24"/>
          <w:szCs w:val="24"/>
        </w:rPr>
        <w:t xml:space="preserve"> of </w:t>
      </w:r>
      <w:r w:rsidR="00400AFD">
        <w:rPr>
          <w:rFonts w:ascii="Arial" w:hAnsi="Arial" w:cs="Arial"/>
          <w:sz w:val="24"/>
          <w:szCs w:val="24"/>
        </w:rPr>
        <w:t xml:space="preserve">white matter </w:t>
      </w:r>
      <w:r w:rsidR="00E03E0D">
        <w:rPr>
          <w:rFonts w:ascii="Arial" w:hAnsi="Arial" w:cs="Arial"/>
          <w:sz w:val="24"/>
          <w:szCs w:val="24"/>
        </w:rPr>
        <w:t xml:space="preserve">lesions </w:t>
      </w:r>
      <w:r w:rsidR="00D7249F">
        <w:rPr>
          <w:rFonts w:ascii="Arial" w:hAnsi="Arial" w:cs="Arial"/>
          <w:sz w:val="24"/>
          <w:szCs w:val="24"/>
        </w:rPr>
        <w:t xml:space="preserve">(n=5) </w:t>
      </w:r>
      <w:r w:rsidR="006D1A56">
        <w:rPr>
          <w:rFonts w:ascii="Arial" w:hAnsi="Arial" w:cs="Arial"/>
          <w:sz w:val="24"/>
          <w:szCs w:val="24"/>
        </w:rPr>
        <w:t xml:space="preserve">and </w:t>
      </w:r>
      <w:r w:rsidR="00400AFD">
        <w:rPr>
          <w:rFonts w:ascii="Arial" w:hAnsi="Arial" w:cs="Arial"/>
          <w:sz w:val="24"/>
          <w:szCs w:val="24"/>
        </w:rPr>
        <w:t>subpial</w:t>
      </w:r>
      <w:r w:rsidR="0036083A">
        <w:rPr>
          <w:rFonts w:ascii="Arial" w:hAnsi="Arial" w:cs="Arial"/>
          <w:sz w:val="24"/>
          <w:szCs w:val="24"/>
        </w:rPr>
        <w:t xml:space="preserve"> </w:t>
      </w:r>
      <w:r w:rsidR="0036083A">
        <w:rPr>
          <w:rFonts w:ascii="Arial" w:hAnsi="Arial" w:cs="Arial"/>
          <w:sz w:val="24"/>
          <w:szCs w:val="24"/>
        </w:rPr>
        <w:lastRenderedPageBreak/>
        <w:t xml:space="preserve">cortical </w:t>
      </w:r>
      <w:r w:rsidR="00400AFD">
        <w:rPr>
          <w:rFonts w:ascii="Arial" w:hAnsi="Arial" w:cs="Arial"/>
          <w:sz w:val="24"/>
          <w:szCs w:val="24"/>
        </w:rPr>
        <w:t>lesions</w:t>
      </w:r>
      <w:r w:rsidR="00D7249F">
        <w:rPr>
          <w:rFonts w:ascii="Arial" w:hAnsi="Arial" w:cs="Arial"/>
          <w:sz w:val="24"/>
          <w:szCs w:val="24"/>
        </w:rPr>
        <w:t xml:space="preserve"> (n=5)</w:t>
      </w:r>
      <w:r w:rsidR="00400AFD">
        <w:rPr>
          <w:rFonts w:ascii="Arial" w:hAnsi="Arial" w:cs="Arial"/>
          <w:sz w:val="24"/>
          <w:szCs w:val="24"/>
        </w:rPr>
        <w:t xml:space="preserve">. </w:t>
      </w:r>
      <w:r w:rsidR="00D7249F">
        <w:rPr>
          <w:rFonts w:ascii="Arial" w:hAnsi="Arial" w:cs="Arial"/>
          <w:sz w:val="24"/>
          <w:szCs w:val="24"/>
        </w:rPr>
        <w:t>These r</w:t>
      </w:r>
      <w:r w:rsidR="00604287">
        <w:rPr>
          <w:rFonts w:ascii="Arial" w:hAnsi="Arial" w:cs="Arial"/>
          <w:sz w:val="24"/>
          <w:szCs w:val="24"/>
        </w:rPr>
        <w:t>egions of interest w</w:t>
      </w:r>
      <w:r w:rsidR="00CB3E34">
        <w:rPr>
          <w:rFonts w:ascii="Arial" w:hAnsi="Arial" w:cs="Arial"/>
          <w:sz w:val="24"/>
          <w:szCs w:val="24"/>
        </w:rPr>
        <w:t xml:space="preserve">ere identified on 10um-thick cryostat sections </w:t>
      </w:r>
      <w:r w:rsidR="00400AFD">
        <w:rPr>
          <w:rFonts w:ascii="Arial" w:hAnsi="Arial" w:cs="Arial"/>
          <w:sz w:val="24"/>
          <w:szCs w:val="24"/>
        </w:rPr>
        <w:t xml:space="preserve">of </w:t>
      </w:r>
      <w:r w:rsidR="00CB3E34">
        <w:rPr>
          <w:rFonts w:ascii="Arial" w:hAnsi="Arial" w:cs="Arial"/>
          <w:sz w:val="24"/>
          <w:szCs w:val="24"/>
        </w:rPr>
        <w:t xml:space="preserve">frozen </w:t>
      </w:r>
      <w:r w:rsidR="00604287">
        <w:rPr>
          <w:rFonts w:ascii="Arial" w:hAnsi="Arial" w:cs="Arial"/>
          <w:sz w:val="24"/>
          <w:szCs w:val="24"/>
        </w:rPr>
        <w:t>blocks obtained from h</w:t>
      </w:r>
      <w:r w:rsidR="00CB3E34">
        <w:rPr>
          <w:rFonts w:ascii="Arial" w:hAnsi="Arial" w:cs="Arial"/>
          <w:sz w:val="24"/>
          <w:szCs w:val="24"/>
        </w:rPr>
        <w:t>emispheric</w:t>
      </w:r>
      <w:r w:rsidR="00400AFD">
        <w:rPr>
          <w:rFonts w:ascii="Arial" w:hAnsi="Arial" w:cs="Arial"/>
          <w:sz w:val="24"/>
          <w:szCs w:val="24"/>
        </w:rPr>
        <w:t xml:space="preserve"> cm-thick brain slices obtained from the rapid autopsy program at the Cleveland Clinic (Jove paper). </w:t>
      </w:r>
      <w:r w:rsidR="00D7249F">
        <w:rPr>
          <w:rFonts w:ascii="Arial" w:hAnsi="Arial" w:cs="Arial"/>
          <w:sz w:val="24"/>
          <w:szCs w:val="24"/>
        </w:rPr>
        <w:t xml:space="preserve">WM and subpial cortical lesions were identified by myelin staining of 10 um-thick cryosections. Microglial lines at the border of WM and subpial lesions were identified by MHC Class II staining. </w:t>
      </w:r>
      <w:r w:rsidR="008D1C8C">
        <w:rPr>
          <w:rFonts w:ascii="Arial" w:hAnsi="Arial" w:cs="Arial"/>
          <w:sz w:val="24"/>
          <w:szCs w:val="24"/>
        </w:rPr>
        <w:t xml:space="preserve">Disease </w:t>
      </w:r>
      <w:r w:rsidR="00604287">
        <w:rPr>
          <w:rFonts w:ascii="Arial" w:hAnsi="Arial" w:cs="Arial"/>
          <w:sz w:val="24"/>
          <w:szCs w:val="24"/>
        </w:rPr>
        <w:t>course</w:t>
      </w:r>
      <w:r w:rsidR="0036083A">
        <w:rPr>
          <w:rFonts w:ascii="Arial" w:hAnsi="Arial" w:cs="Arial"/>
          <w:sz w:val="24"/>
          <w:szCs w:val="24"/>
        </w:rPr>
        <w:t xml:space="preserve"> and </w:t>
      </w:r>
      <w:r w:rsidR="008D1C8C">
        <w:rPr>
          <w:rFonts w:ascii="Arial" w:hAnsi="Arial" w:cs="Arial"/>
          <w:sz w:val="24"/>
          <w:szCs w:val="24"/>
        </w:rPr>
        <w:t>demographic characteristics of the patient cohort</w:t>
      </w:r>
      <w:r w:rsidR="00841DF7">
        <w:rPr>
          <w:rFonts w:ascii="Arial" w:hAnsi="Arial" w:cs="Arial"/>
          <w:sz w:val="24"/>
          <w:szCs w:val="24"/>
        </w:rPr>
        <w:t xml:space="preserve"> </w:t>
      </w:r>
      <w:r w:rsidR="008D1C8C">
        <w:rPr>
          <w:rFonts w:ascii="Arial" w:hAnsi="Arial" w:cs="Arial"/>
          <w:sz w:val="24"/>
          <w:szCs w:val="24"/>
        </w:rPr>
        <w:t>are listed in Supplemental Fig 1</w:t>
      </w:r>
      <w:r w:rsidR="00535E36">
        <w:rPr>
          <w:rFonts w:ascii="Arial" w:hAnsi="Arial" w:cs="Arial"/>
          <w:sz w:val="24"/>
          <w:szCs w:val="24"/>
        </w:rPr>
        <w:t xml:space="preserve">. </w:t>
      </w:r>
      <w:r w:rsidR="008D1C8C">
        <w:rPr>
          <w:rFonts w:ascii="Arial" w:hAnsi="Arial" w:cs="Arial"/>
          <w:sz w:val="24"/>
          <w:szCs w:val="24"/>
        </w:rPr>
        <w:t xml:space="preserve"> </w:t>
      </w:r>
      <w:r w:rsidR="00CB3E34">
        <w:rPr>
          <w:rFonts w:ascii="Arial" w:hAnsi="Arial" w:cs="Arial"/>
          <w:sz w:val="24"/>
          <w:szCs w:val="24"/>
        </w:rPr>
        <w:t xml:space="preserve"> </w:t>
      </w:r>
    </w:p>
    <w:p w14:paraId="28BC6010" w14:textId="77777777" w:rsidR="00F63719" w:rsidRDefault="00F63719">
      <w:pPr>
        <w:rPr>
          <w:rFonts w:ascii="Arial" w:hAnsi="Arial" w:cs="Arial"/>
          <w:sz w:val="24"/>
          <w:szCs w:val="24"/>
        </w:rPr>
      </w:pPr>
    </w:p>
    <w:p w14:paraId="5DBDFC95" w14:textId="77777777" w:rsidR="00A71626" w:rsidRPr="00A71626" w:rsidRDefault="00A71626" w:rsidP="00A71626">
      <w:pPr>
        <w:spacing w:after="0" w:line="240" w:lineRule="auto"/>
        <w:rPr>
          <w:rFonts w:ascii="Arial" w:hAnsi="Arial" w:cs="Arial"/>
          <w:sz w:val="24"/>
          <w:szCs w:val="24"/>
        </w:rPr>
      </w:pPr>
      <w:r w:rsidRPr="00A71626">
        <w:rPr>
          <w:rFonts w:ascii="Arial" w:hAnsi="Arial" w:cs="Arial"/>
          <w:i/>
          <w:sz w:val="24"/>
          <w:szCs w:val="24"/>
        </w:rPr>
        <w:t>Laser capture of microglia and RNA isolation</w:t>
      </w:r>
      <w:r w:rsidR="005F5E49">
        <w:rPr>
          <w:rFonts w:ascii="Arial" w:hAnsi="Arial" w:cs="Arial"/>
          <w:i/>
          <w:sz w:val="24"/>
          <w:szCs w:val="24"/>
        </w:rPr>
        <w:t xml:space="preserve">. </w:t>
      </w:r>
      <w:r w:rsidRPr="00A71626">
        <w:rPr>
          <w:rFonts w:ascii="Arial" w:hAnsi="Arial" w:cs="Arial"/>
          <w:sz w:val="24"/>
          <w:szCs w:val="24"/>
        </w:rPr>
        <w:t xml:space="preserve">After lesion and immune cell status was confirmed, frozen tissue blocks were sectioned (8-10 µm) and a modified immuno “quickstain” was performed with CD68 antibody.  The “quickstain” is a modified immunotaining protocol with short incubation times </w:t>
      </w:r>
      <w:r w:rsidR="00841DF7">
        <w:rPr>
          <w:rFonts w:ascii="Arial" w:hAnsi="Arial" w:cs="Arial"/>
          <w:sz w:val="24"/>
          <w:szCs w:val="24"/>
        </w:rPr>
        <w:t>(</w:t>
      </w:r>
      <w:r w:rsidRPr="00A71626">
        <w:rPr>
          <w:rFonts w:ascii="Arial" w:hAnsi="Arial" w:cs="Arial"/>
          <w:sz w:val="24"/>
          <w:szCs w:val="24"/>
        </w:rPr>
        <w:t>&lt;5min</w:t>
      </w:r>
      <w:r w:rsidR="00841DF7">
        <w:rPr>
          <w:rFonts w:ascii="Arial" w:hAnsi="Arial" w:cs="Arial"/>
          <w:sz w:val="24"/>
          <w:szCs w:val="24"/>
        </w:rPr>
        <w:t>)</w:t>
      </w:r>
      <w:r w:rsidRPr="00A71626">
        <w:rPr>
          <w:rFonts w:ascii="Arial" w:hAnsi="Arial" w:cs="Arial"/>
          <w:sz w:val="24"/>
          <w:szCs w:val="24"/>
        </w:rPr>
        <w:t xml:space="preserve"> in RNase free buffers. Individual </w:t>
      </w:r>
      <w:r w:rsidR="00775006">
        <w:rPr>
          <w:rFonts w:ascii="Arial" w:hAnsi="Arial" w:cs="Arial"/>
          <w:sz w:val="24"/>
          <w:szCs w:val="24"/>
        </w:rPr>
        <w:t xml:space="preserve">or clusters </w:t>
      </w:r>
      <w:r w:rsidRPr="00A71626">
        <w:rPr>
          <w:rFonts w:ascii="Arial" w:hAnsi="Arial" w:cs="Arial"/>
          <w:sz w:val="24"/>
          <w:szCs w:val="24"/>
        </w:rPr>
        <w:t xml:space="preserve">CD68 immuno-positive cells (≥4000) from WM line (n=5) and GM line (n=5) were collected via infrared laser capture (LCM) onto caps using Arcturus XT (figure 2).   Collected cells were lysed and RNA was isolated in buffer RLT (Qiagen RNeasy micro kit).  RNA quality was measured after isolation from LCM collected cells with a Bioanalyzer (Agilent Technologies)(figure 2E).    </w:t>
      </w:r>
    </w:p>
    <w:p w14:paraId="5C8FD7DD" w14:textId="77777777" w:rsidR="00A71626" w:rsidRPr="00A71626" w:rsidRDefault="00A71626" w:rsidP="00A71626">
      <w:pPr>
        <w:spacing w:after="0" w:line="240" w:lineRule="auto"/>
        <w:rPr>
          <w:rFonts w:ascii="Arial" w:hAnsi="Arial" w:cs="Arial"/>
          <w:sz w:val="24"/>
          <w:szCs w:val="24"/>
        </w:rPr>
      </w:pPr>
    </w:p>
    <w:p w14:paraId="15591D2B" w14:textId="77777777" w:rsidR="00A71626" w:rsidRPr="00A71626" w:rsidRDefault="00A71626" w:rsidP="00A71626">
      <w:pPr>
        <w:spacing w:after="0" w:line="240" w:lineRule="auto"/>
        <w:rPr>
          <w:rFonts w:ascii="Arial" w:hAnsi="Arial" w:cs="Arial"/>
          <w:sz w:val="24"/>
          <w:szCs w:val="24"/>
        </w:rPr>
      </w:pPr>
      <w:r w:rsidRPr="00A71626">
        <w:rPr>
          <w:rFonts w:ascii="Arial" w:hAnsi="Arial" w:cs="Arial"/>
          <w:i/>
          <w:sz w:val="24"/>
          <w:szCs w:val="24"/>
        </w:rPr>
        <w:t>Library Preparation and Sequencing</w:t>
      </w:r>
      <w:r w:rsidR="005F5E49">
        <w:rPr>
          <w:rFonts w:ascii="Arial" w:hAnsi="Arial" w:cs="Arial"/>
          <w:i/>
          <w:sz w:val="24"/>
          <w:szCs w:val="24"/>
        </w:rPr>
        <w:t xml:space="preserve">. </w:t>
      </w:r>
      <w:r w:rsidRPr="00A71626">
        <w:rPr>
          <w:rFonts w:ascii="Arial" w:hAnsi="Arial" w:cs="Arial"/>
          <w:sz w:val="24"/>
          <w:szCs w:val="24"/>
        </w:rPr>
        <w:t>RNA quality evaluation and quantification were performed on Advanced Analytical’s Fragment Analyzer and its High Sense RNA kit. Total RNA was normalized to 100 pico grams prior to oligo-dT capture and cDNA synthesis with Takara’s SMART-Seq v4. The resulting cDNA was assessed on the Fragment Analyzer with the High Sense Large Fragment kit and quantified using a Life Technologies’ Qubit 3.0 fluorometer.  Libraries were generated using Illumina’s Nextera XT DNA Library Prep kit. Medium depth sequencing (&gt;30 million reads per sample) was performed with an Illumina HiSeq 2500 on a Rapid Run v2, 125 base pairs, Paired End run.</w:t>
      </w:r>
    </w:p>
    <w:p w14:paraId="16C0B2F8" w14:textId="77777777" w:rsidR="00A71626" w:rsidRDefault="00A71626" w:rsidP="00F63719">
      <w:pPr>
        <w:rPr>
          <w:rFonts w:ascii="Arial" w:hAnsi="Arial" w:cs="Arial"/>
          <w:i/>
          <w:sz w:val="24"/>
          <w:szCs w:val="24"/>
        </w:rPr>
      </w:pPr>
    </w:p>
    <w:p w14:paraId="799E9E58" w14:textId="1489F54E" w:rsidR="00A71626" w:rsidRPr="00A71626" w:rsidRDefault="00A71626" w:rsidP="00A71626">
      <w:pPr>
        <w:spacing w:after="0" w:line="240" w:lineRule="auto"/>
        <w:rPr>
          <w:ins w:id="0" w:author="Kim, Jihye" w:date="2021-11-01T11:01:00Z"/>
          <w:rFonts w:ascii="Arial" w:hAnsi="Arial" w:cs="Arial"/>
          <w:sz w:val="24"/>
          <w:szCs w:val="24"/>
        </w:rPr>
      </w:pPr>
      <w:ins w:id="1" w:author="Kim, Jihye" w:date="2021-11-01T11:01:00Z">
        <w:r w:rsidRPr="00A71626">
          <w:rPr>
            <w:rFonts w:ascii="Arial" w:hAnsi="Arial" w:cs="Arial"/>
            <w:i/>
            <w:sz w:val="24"/>
            <w:szCs w:val="24"/>
          </w:rPr>
          <w:t>RNA-Seq Analysis</w:t>
        </w:r>
      </w:ins>
      <w:r w:rsidR="005F5E49" w:rsidRPr="005F5E49">
        <w:rPr>
          <w:rFonts w:ascii="Arial" w:hAnsi="Arial" w:cs="Arial"/>
          <w:i/>
          <w:sz w:val="24"/>
          <w:szCs w:val="24"/>
        </w:rPr>
        <w:t>.</w:t>
      </w:r>
      <w:r w:rsidR="005F5E49">
        <w:rPr>
          <w:rFonts w:ascii="Arial" w:hAnsi="Arial" w:cs="Arial"/>
          <w:sz w:val="24"/>
          <w:szCs w:val="24"/>
        </w:rPr>
        <w:t xml:space="preserve"> </w:t>
      </w:r>
      <w:ins w:id="2" w:author="Kim, Jihye" w:date="2021-11-01T11:01:00Z">
        <w:r w:rsidRPr="00A71626">
          <w:rPr>
            <w:rFonts w:ascii="Arial" w:hAnsi="Arial" w:cs="Arial"/>
            <w:sz w:val="24"/>
            <w:szCs w:val="24"/>
          </w:rPr>
          <w:t xml:space="preserve">We prepared </w:t>
        </w:r>
      </w:ins>
      <w:r w:rsidRPr="00A71626">
        <w:rPr>
          <w:rFonts w:ascii="Arial" w:hAnsi="Arial" w:cs="Arial"/>
          <w:sz w:val="24"/>
          <w:szCs w:val="24"/>
        </w:rPr>
        <w:t>10</w:t>
      </w:r>
      <w:ins w:id="3" w:author="Kim, Jihye" w:date="2021-11-01T11:01:00Z">
        <w:r w:rsidRPr="00A71626">
          <w:rPr>
            <w:rFonts w:ascii="Arial" w:hAnsi="Arial" w:cs="Arial"/>
            <w:sz w:val="24"/>
            <w:szCs w:val="24"/>
          </w:rPr>
          <w:t xml:space="preserve"> RNA libraries in total (5 libraries per group) </w:t>
        </w:r>
        <w:r w:rsidRPr="00A71626">
          <w:rPr>
            <w:rFonts w:ascii="Arial" w:hAnsi="Arial" w:cs="Arial"/>
            <w:sz w:val="24"/>
            <w:szCs w:val="24"/>
            <w:lang w:eastAsia="ko-KR"/>
          </w:rPr>
          <w:t>On average,</w:t>
        </w:r>
        <w:r w:rsidRPr="00A71626">
          <w:rPr>
            <w:rFonts w:ascii="Arial" w:eastAsia="Malgun Gothic" w:hAnsi="Arial" w:cs="Arial"/>
            <w:sz w:val="24"/>
            <w:szCs w:val="24"/>
            <w:lang w:eastAsia="ko-KR"/>
          </w:rPr>
          <w:t xml:space="preserve"> we obtained about </w:t>
        </w:r>
      </w:ins>
      <w:ins w:id="4" w:author="Kim, Jihye" w:date="2022-02-02T11:25:00Z">
        <w:r w:rsidR="00835C52">
          <w:rPr>
            <w:rFonts w:ascii="Arial" w:eastAsia="Malgun Gothic" w:hAnsi="Arial" w:cs="Arial"/>
            <w:sz w:val="24"/>
            <w:szCs w:val="24"/>
            <w:lang w:eastAsia="ko-KR"/>
          </w:rPr>
          <w:t xml:space="preserve">11 </w:t>
        </w:r>
      </w:ins>
      <w:ins w:id="5" w:author="Kim, Jihye" w:date="2021-11-01T11:01:00Z">
        <w:r w:rsidRPr="00A71626">
          <w:rPr>
            <w:rFonts w:ascii="Arial" w:eastAsia="Malgun Gothic" w:hAnsi="Arial" w:cs="Arial"/>
            <w:sz w:val="24"/>
            <w:szCs w:val="24"/>
            <w:lang w:eastAsia="ko-KR"/>
          </w:rPr>
          <w:t>million reads (</w:t>
        </w:r>
      </w:ins>
      <w:ins w:id="6" w:author="Kim, Jihye" w:date="2022-02-02T11:25:00Z">
        <w:r w:rsidR="00835C52">
          <w:rPr>
            <w:rFonts w:ascii="Arial" w:eastAsia="Malgun Gothic" w:hAnsi="Arial" w:cs="Arial"/>
            <w:sz w:val="24"/>
            <w:szCs w:val="24"/>
            <w:lang w:eastAsia="ko-KR"/>
          </w:rPr>
          <w:t>3</w:t>
        </w:r>
      </w:ins>
      <w:ins w:id="7" w:author="Kim, Jihye" w:date="2021-11-01T11:01:00Z">
        <w:r w:rsidRPr="00A71626">
          <w:rPr>
            <w:rFonts w:ascii="Arial" w:eastAsia="Malgun Gothic" w:hAnsi="Arial" w:cs="Arial"/>
            <w:sz w:val="24"/>
            <w:szCs w:val="24"/>
            <w:lang w:eastAsia="ko-KR"/>
          </w:rPr>
          <w:t>-</w:t>
        </w:r>
      </w:ins>
      <w:ins w:id="8" w:author="Kim, Jihye" w:date="2022-02-02T11:25:00Z">
        <w:r w:rsidR="00835C52">
          <w:rPr>
            <w:rFonts w:ascii="Arial" w:eastAsia="Malgun Gothic" w:hAnsi="Arial" w:cs="Arial"/>
            <w:sz w:val="24"/>
            <w:szCs w:val="24"/>
            <w:lang w:eastAsia="ko-KR"/>
          </w:rPr>
          <w:t>23</w:t>
        </w:r>
      </w:ins>
      <w:ins w:id="9" w:author="Kim, Jihye" w:date="2021-11-01T11:01:00Z">
        <w:r w:rsidRPr="00A71626">
          <w:rPr>
            <w:rFonts w:ascii="Arial" w:eastAsia="Malgun Gothic" w:hAnsi="Arial" w:cs="Arial"/>
            <w:sz w:val="24"/>
            <w:szCs w:val="24"/>
            <w:lang w:eastAsia="ko-KR"/>
          </w:rPr>
          <w:t xml:space="preserve"> million) per sample, and the average mapping of </w:t>
        </w:r>
      </w:ins>
      <w:ins w:id="10" w:author="Kim, Jihye" w:date="2022-02-02T11:25:00Z">
        <w:r w:rsidR="00835C52">
          <w:rPr>
            <w:rFonts w:ascii="Arial" w:eastAsia="Malgun Gothic" w:hAnsi="Arial" w:cs="Arial"/>
            <w:sz w:val="24"/>
            <w:szCs w:val="24"/>
            <w:lang w:eastAsia="ko-KR"/>
          </w:rPr>
          <w:t>76.43</w:t>
        </w:r>
      </w:ins>
      <w:ins w:id="11" w:author="Kim, Jihye" w:date="2021-11-01T11:01:00Z">
        <w:r w:rsidRPr="00A71626">
          <w:rPr>
            <w:rFonts w:ascii="Arial" w:eastAsia="Malgun Gothic" w:hAnsi="Arial" w:cs="Arial"/>
            <w:sz w:val="24"/>
            <w:szCs w:val="24"/>
            <w:lang w:eastAsia="ko-KR"/>
          </w:rPr>
          <w:t>% (</w:t>
        </w:r>
      </w:ins>
      <w:ins w:id="12" w:author="Kim, Jihye" w:date="2022-02-02T11:26:00Z">
        <w:r w:rsidR="00835C52">
          <w:rPr>
            <w:rFonts w:ascii="Arial" w:eastAsia="Malgun Gothic" w:hAnsi="Arial" w:cs="Arial"/>
            <w:sz w:val="24"/>
            <w:szCs w:val="24"/>
            <w:lang w:eastAsia="ko-KR"/>
          </w:rPr>
          <w:t>49</w:t>
        </w:r>
      </w:ins>
      <w:ins w:id="13" w:author="Kim, Jihye" w:date="2021-11-01T11:01:00Z">
        <w:r w:rsidRPr="00A71626">
          <w:rPr>
            <w:rFonts w:ascii="Arial" w:eastAsia="Malgun Gothic" w:hAnsi="Arial" w:cs="Arial"/>
            <w:sz w:val="24"/>
            <w:szCs w:val="24"/>
            <w:lang w:eastAsia="ko-KR"/>
          </w:rPr>
          <w:t>-</w:t>
        </w:r>
      </w:ins>
      <w:ins w:id="14" w:author="Kim, Jihye" w:date="2022-02-02T11:26:00Z">
        <w:r w:rsidR="00835C52">
          <w:rPr>
            <w:rFonts w:ascii="Arial" w:eastAsia="Malgun Gothic" w:hAnsi="Arial" w:cs="Arial"/>
            <w:sz w:val="24"/>
            <w:szCs w:val="24"/>
            <w:lang w:eastAsia="ko-KR"/>
          </w:rPr>
          <w:t>92</w:t>
        </w:r>
      </w:ins>
      <w:ins w:id="15" w:author="Kim, Jihye" w:date="2021-11-01T11:01:00Z">
        <w:r w:rsidRPr="00A71626">
          <w:rPr>
            <w:rFonts w:ascii="Arial" w:eastAsia="Malgun Gothic" w:hAnsi="Arial" w:cs="Arial"/>
            <w:sz w:val="24"/>
            <w:szCs w:val="24"/>
            <w:lang w:eastAsia="ko-KR"/>
          </w:rPr>
          <w:t xml:space="preserve"> %) to the GRCh38 reference genome using HISAT2 (reference1) after trimming of adapters through cutadapt (reference2). Next, we employed DESeq2 (reference 3) to normalized raw counts with median of ratios methods after filtering &gt;10 reads per gene and to determine the differentially expressed genes and pathways from comparisons. </w:t>
        </w:r>
        <w:r w:rsidRPr="00A71626">
          <w:rPr>
            <w:rFonts w:ascii="Arial" w:hAnsi="Arial" w:cs="Arial"/>
            <w:sz w:val="24"/>
            <w:szCs w:val="24"/>
          </w:rPr>
          <w:t xml:space="preserve">Plots and heatmaps are obtained in R/Bioconductor (R version 4.1.1). </w:t>
        </w:r>
        <w:r w:rsidRPr="00A71626">
          <w:rPr>
            <w:rFonts w:ascii="Arial" w:eastAsia="Times New Roman" w:hAnsi="Arial" w:cs="Arial"/>
            <w:sz w:val="24"/>
            <w:szCs w:val="24"/>
            <w:shd w:val="clear" w:color="auto" w:fill="FFFFFF"/>
          </w:rPr>
          <w:t xml:space="preserve">All data is available in GEO (accession # </w:t>
        </w:r>
        <w:r w:rsidRPr="00A71626">
          <w:rPr>
            <w:rFonts w:ascii="Arial" w:hAnsi="Arial" w:cs="Arial"/>
            <w:sz w:val="24"/>
            <w:szCs w:val="24"/>
          </w:rPr>
          <w:t>GSEXXXXX</w:t>
        </w:r>
        <w:r w:rsidRPr="00A71626">
          <w:rPr>
            <w:rFonts w:ascii="Arial" w:eastAsia="Times New Roman" w:hAnsi="Arial" w:cs="Arial"/>
            <w:sz w:val="24"/>
            <w:szCs w:val="24"/>
            <w:shd w:val="clear" w:color="auto" w:fill="FFFFFF"/>
          </w:rPr>
          <w:t>)</w:t>
        </w:r>
      </w:ins>
    </w:p>
    <w:p w14:paraId="552D9665" w14:textId="77777777" w:rsidR="00A71626" w:rsidRPr="00A71626" w:rsidRDefault="00A71626" w:rsidP="00A71626">
      <w:pPr>
        <w:spacing w:after="0" w:line="240" w:lineRule="auto"/>
        <w:rPr>
          <w:ins w:id="16" w:author="Kim, Jihye" w:date="2021-11-01T11:01:00Z"/>
          <w:rFonts w:ascii="Arial" w:hAnsi="Arial" w:cs="Arial"/>
          <w:sz w:val="24"/>
          <w:szCs w:val="24"/>
        </w:rPr>
      </w:pPr>
    </w:p>
    <w:p w14:paraId="50EF876B" w14:textId="77777777" w:rsidR="00A71626" w:rsidRPr="00A71626" w:rsidRDefault="00A71626" w:rsidP="005F5E49">
      <w:pPr>
        <w:spacing w:after="0" w:line="240" w:lineRule="auto"/>
        <w:rPr>
          <w:ins w:id="17" w:author="Kim, Jihye" w:date="2021-11-01T11:01:00Z"/>
          <w:rFonts w:ascii="Arial" w:hAnsi="Arial" w:cs="Arial"/>
          <w:sz w:val="24"/>
          <w:szCs w:val="24"/>
        </w:rPr>
      </w:pPr>
      <w:ins w:id="18" w:author="Kim, Jihye" w:date="2021-11-01T11:01:00Z">
        <w:r w:rsidRPr="00A71626">
          <w:rPr>
            <w:rFonts w:ascii="Arial" w:hAnsi="Arial" w:cs="Arial"/>
            <w:i/>
            <w:sz w:val="24"/>
            <w:szCs w:val="24"/>
          </w:rPr>
          <w:t>Functional and Pathway Analysis</w:t>
        </w:r>
      </w:ins>
      <w:r w:rsidR="005F5E49" w:rsidRPr="005F5E49">
        <w:rPr>
          <w:rFonts w:ascii="Arial" w:hAnsi="Arial" w:cs="Arial"/>
          <w:i/>
          <w:sz w:val="24"/>
          <w:szCs w:val="24"/>
        </w:rPr>
        <w:t>.</w:t>
      </w:r>
      <w:r w:rsidR="005F5E49">
        <w:rPr>
          <w:rFonts w:ascii="Arial" w:hAnsi="Arial" w:cs="Arial"/>
          <w:sz w:val="24"/>
          <w:szCs w:val="24"/>
        </w:rPr>
        <w:t xml:space="preserve"> </w:t>
      </w:r>
      <w:ins w:id="19" w:author="Kim, Jihye" w:date="2021-11-01T11:01:00Z">
        <w:r w:rsidRPr="00A71626">
          <w:rPr>
            <w:rFonts w:ascii="Arial" w:hAnsi="Arial" w:cs="Arial"/>
            <w:sz w:val="24"/>
            <w:szCs w:val="24"/>
          </w:rPr>
          <w:t>Over-representation analysis of differentially expressed genes by DESeq2 was performed using Enrichr (reference 4)</w:t>
        </w:r>
        <w:r w:rsidRPr="00A71626">
          <w:rPr>
            <w:rFonts w:ascii="Arial" w:hAnsi="Arial" w:cs="Arial"/>
            <w:iCs/>
            <w:sz w:val="24"/>
            <w:szCs w:val="24"/>
          </w:rPr>
          <w:t xml:space="preserve"> </w:t>
        </w:r>
        <w:r w:rsidRPr="00A71626">
          <w:rPr>
            <w:rFonts w:ascii="Arial" w:hAnsi="Arial" w:cs="Arial"/>
            <w:sz w:val="24"/>
            <w:szCs w:val="24"/>
          </w:rPr>
          <w:t>to identify enriched Gene Ontology (GO) (reference 5</w:t>
        </w:r>
        <w:r w:rsidRPr="00A71626">
          <w:rPr>
            <w:rFonts w:ascii="Arial" w:hAnsi="Arial" w:cs="Arial"/>
            <w:iCs/>
            <w:sz w:val="24"/>
            <w:szCs w:val="24"/>
          </w:rPr>
          <w:t xml:space="preserve">) </w:t>
        </w:r>
        <w:r w:rsidRPr="00A71626">
          <w:rPr>
            <w:rFonts w:ascii="Arial" w:hAnsi="Arial" w:cs="Arial"/>
            <w:sz w:val="24"/>
            <w:szCs w:val="24"/>
          </w:rPr>
          <w:t xml:space="preserve"> categories and/or pathways. The predefined pathways we used are compiled from the Kyoto Encyclopedia of Genes and Genomes (KEGG) database (</w:t>
        </w:r>
        <w:r w:rsidRPr="00A71626">
          <w:rPr>
            <w:rFonts w:ascii="Arial" w:hAnsi="Arial" w:cs="Arial"/>
            <w:iCs/>
            <w:sz w:val="24"/>
            <w:szCs w:val="24"/>
          </w:rPr>
          <w:t xml:space="preserve">reference 6) and Hallmark (reference 7). </w:t>
        </w:r>
        <w:r w:rsidRPr="00A71626">
          <w:rPr>
            <w:rFonts w:ascii="Arial" w:hAnsi="Arial" w:cs="Arial"/>
            <w:sz w:val="24"/>
            <w:szCs w:val="24"/>
          </w:rPr>
          <w:t xml:space="preserve">Hallmark contains 50 gene signatures </w:t>
        </w:r>
        <w:r w:rsidRPr="00A71626">
          <w:rPr>
            <w:rFonts w:ascii="Arial" w:eastAsia="Times New Roman" w:hAnsi="Arial" w:cs="Arial"/>
            <w:sz w:val="24"/>
            <w:szCs w:val="24"/>
            <w:shd w:val="clear" w:color="auto" w:fill="FFFFFF"/>
            <w:lang w:eastAsia="ko-KR"/>
          </w:rPr>
          <w:t xml:space="preserve">from over 4,000 original overlapping gene sets from v4.0 MSigDB collections and KEGG contains 186 gene signatures in </w:t>
        </w:r>
        <w:r w:rsidRPr="00A71626">
          <w:rPr>
            <w:rFonts w:ascii="Arial" w:eastAsia="Times New Roman" w:hAnsi="Arial" w:cs="Arial"/>
            <w:sz w:val="24"/>
            <w:szCs w:val="24"/>
            <w:u w:val="single"/>
            <w:shd w:val="clear" w:color="auto" w:fill="D6EBF9"/>
            <w:lang w:eastAsia="ko-KR"/>
          </w:rPr>
          <w:t>c2.cp.kegg.v7.4 (MSigDB)</w:t>
        </w:r>
      </w:ins>
      <w:r w:rsidR="005F5E49">
        <w:rPr>
          <w:rFonts w:ascii="Arial" w:eastAsia="Times New Roman" w:hAnsi="Arial" w:cs="Arial"/>
          <w:sz w:val="24"/>
          <w:szCs w:val="24"/>
          <w:u w:val="single"/>
          <w:shd w:val="clear" w:color="auto" w:fill="D6EBF9"/>
          <w:lang w:eastAsia="ko-KR"/>
        </w:rPr>
        <w:t xml:space="preserve">. </w:t>
      </w:r>
      <w:ins w:id="20" w:author="Kim, Jihye" w:date="2021-11-01T11:01:00Z">
        <w:r w:rsidRPr="00A71626">
          <w:rPr>
            <w:rFonts w:ascii="Arial" w:hAnsi="Arial" w:cs="Arial"/>
            <w:sz w:val="24"/>
            <w:szCs w:val="24"/>
          </w:rPr>
          <w:t xml:space="preserve">In addition, to identify enriched brain cell types in each group, we used Gene Set Enrichment Analysis (GSEA) (reference 8, Subramanian et al., 2005) with a combination of BrainRNAseq dataset (brainrnaseq.org, reference 9) and our house dataset as genesets and normalized count values as expression dataset. Enriched genesets were identified by signal-to-noise method with 1000 permutations. Gene sets with normalized enrichment scores (NES) &gt; 1.5 or &lt; -1.5 were considered significant. </w:t>
        </w:r>
      </w:ins>
    </w:p>
    <w:p w14:paraId="102AEED6" w14:textId="77777777" w:rsidR="00A71626" w:rsidRDefault="00A71626" w:rsidP="00F63719">
      <w:pPr>
        <w:rPr>
          <w:rFonts w:ascii="Arial" w:hAnsi="Arial" w:cs="Arial"/>
          <w:i/>
          <w:sz w:val="24"/>
          <w:szCs w:val="24"/>
        </w:rPr>
      </w:pPr>
    </w:p>
    <w:p w14:paraId="5A194ED9" w14:textId="77777777" w:rsidR="00A71626" w:rsidRDefault="00A71626" w:rsidP="00F63719">
      <w:pPr>
        <w:rPr>
          <w:rFonts w:ascii="Arial" w:hAnsi="Arial" w:cs="Arial"/>
          <w:i/>
          <w:sz w:val="24"/>
          <w:szCs w:val="24"/>
        </w:rPr>
      </w:pPr>
    </w:p>
    <w:p w14:paraId="17F2C323" w14:textId="52CCFB01" w:rsidR="00133FC3" w:rsidRDefault="00133FC3" w:rsidP="00133FC3">
      <w:pPr>
        <w:rPr>
          <w:rFonts w:ascii="Arial" w:hAnsi="Arial" w:cs="Arial"/>
          <w:sz w:val="24"/>
          <w:szCs w:val="24"/>
        </w:rPr>
      </w:pPr>
      <w:r w:rsidRPr="00B63A9D">
        <w:rPr>
          <w:rFonts w:ascii="Arial" w:hAnsi="Arial" w:cs="Arial"/>
          <w:i/>
          <w:sz w:val="24"/>
          <w:szCs w:val="24"/>
        </w:rPr>
        <w:t xml:space="preserve">Credentialing. </w:t>
      </w:r>
      <w:r w:rsidRPr="00D7249F">
        <w:rPr>
          <w:rFonts w:ascii="Arial" w:hAnsi="Arial" w:cs="Arial"/>
          <w:sz w:val="24"/>
          <w:szCs w:val="24"/>
        </w:rPr>
        <w:t xml:space="preserve">To validate the </w:t>
      </w:r>
      <w:r>
        <w:rPr>
          <w:rFonts w:ascii="Arial" w:hAnsi="Arial" w:cs="Arial"/>
          <w:sz w:val="24"/>
          <w:szCs w:val="24"/>
        </w:rPr>
        <w:t xml:space="preserve">cellular specificity and </w:t>
      </w:r>
      <w:r w:rsidRPr="00D7249F">
        <w:rPr>
          <w:rFonts w:ascii="Arial" w:hAnsi="Arial" w:cs="Arial"/>
          <w:sz w:val="24"/>
          <w:szCs w:val="24"/>
        </w:rPr>
        <w:t>location of translational products of DEGs</w:t>
      </w:r>
      <w:r>
        <w:rPr>
          <w:rFonts w:ascii="Arial" w:hAnsi="Arial" w:cs="Arial"/>
          <w:sz w:val="24"/>
          <w:szCs w:val="24"/>
        </w:rPr>
        <w:t>, immunocytochemistry was performed on 30-um thick free floating sections obtained from brain slices fixed with 4% paraformaldehyde. We focused on translational products of DEG</w:t>
      </w:r>
      <w:ins w:id="21" w:author="Kim, Jihye" w:date="2022-01-17T10:59:00Z">
        <w:r w:rsidR="00C07871">
          <w:rPr>
            <w:rFonts w:ascii="Arial" w:hAnsi="Arial" w:cs="Arial"/>
            <w:sz w:val="24"/>
            <w:szCs w:val="24"/>
          </w:rPr>
          <w:t>s</w:t>
        </w:r>
      </w:ins>
      <w:del w:id="22" w:author="Kim, Jihye" w:date="2022-01-17T10:59:00Z">
        <w:r w:rsidR="00C07871" w:rsidDel="00C07871">
          <w:rPr>
            <w:rFonts w:ascii="Arial" w:hAnsi="Arial" w:cs="Arial"/>
            <w:sz w:val="24"/>
            <w:szCs w:val="24"/>
          </w:rPr>
          <w:delText>s</w:delText>
        </w:r>
      </w:del>
      <w:r>
        <w:rPr>
          <w:rFonts w:ascii="Arial" w:hAnsi="Arial" w:cs="Arial"/>
          <w:sz w:val="24"/>
          <w:szCs w:val="24"/>
        </w:rPr>
        <w:t xml:space="preserve"> that were integral to functional pathw</w:t>
      </w:r>
      <w:r w:rsidR="00775006">
        <w:rPr>
          <w:rFonts w:ascii="Arial" w:hAnsi="Arial" w:cs="Arial"/>
          <w:sz w:val="24"/>
          <w:szCs w:val="24"/>
        </w:rPr>
        <w:t>ays and that showed a significant (p</w:t>
      </w:r>
      <w:ins w:id="23" w:author="Kim, Jihye" w:date="2022-01-17T10:59:00Z">
        <w:r w:rsidR="00C07871">
          <w:rPr>
            <w:rFonts w:ascii="Arial" w:hAnsi="Arial" w:cs="Arial"/>
            <w:sz w:val="24"/>
            <w:szCs w:val="24"/>
          </w:rPr>
          <w:t xml:space="preserve"> &lt;</w:t>
        </w:r>
      </w:ins>
      <w:del w:id="24" w:author="Kim, Jihye" w:date="2022-01-17T10:59:00Z">
        <w:r w:rsidR="00775006" w:rsidDel="00C07871">
          <w:rPr>
            <w:rFonts w:ascii="Arial" w:hAnsi="Arial" w:cs="Arial"/>
            <w:sz w:val="24"/>
            <w:szCs w:val="24"/>
          </w:rPr>
          <w:delText>&gt;</w:delText>
        </w:r>
      </w:del>
      <w:r w:rsidR="00775006">
        <w:rPr>
          <w:rFonts w:ascii="Arial" w:hAnsi="Arial" w:cs="Arial"/>
          <w:sz w:val="24"/>
          <w:szCs w:val="24"/>
        </w:rPr>
        <w:t xml:space="preserve"> 0.01) </w:t>
      </w:r>
      <w:r>
        <w:rPr>
          <w:rFonts w:ascii="Arial" w:hAnsi="Arial" w:cs="Arial"/>
          <w:sz w:val="24"/>
          <w:szCs w:val="24"/>
        </w:rPr>
        <w:t xml:space="preserve">change in expression levels. </w:t>
      </w:r>
      <w:r w:rsidR="00A71626">
        <w:rPr>
          <w:rFonts w:ascii="Arial" w:hAnsi="Arial" w:cs="Arial"/>
          <w:sz w:val="24"/>
          <w:szCs w:val="24"/>
        </w:rPr>
        <w:t xml:space="preserve">Antibodies used in these studies are described in Supplemental Figure X. </w:t>
      </w:r>
    </w:p>
    <w:p w14:paraId="5734C332" w14:textId="77777777" w:rsidR="005F5E49" w:rsidRPr="00D7249F" w:rsidRDefault="005F5E49" w:rsidP="005F5E49">
      <w:pPr>
        <w:spacing w:after="0" w:line="240" w:lineRule="auto"/>
        <w:rPr>
          <w:rFonts w:ascii="Arial" w:hAnsi="Arial" w:cs="Arial"/>
          <w:sz w:val="24"/>
          <w:szCs w:val="24"/>
        </w:rPr>
      </w:pPr>
      <w:r w:rsidRPr="005F5E49">
        <w:rPr>
          <w:rFonts w:ascii="Arial" w:eastAsiaTheme="minorEastAsia" w:hAnsi="Arial" w:cs="Arial"/>
          <w:i/>
          <w:color w:val="000000" w:themeColor="text1"/>
          <w:kern w:val="24"/>
          <w:sz w:val="24"/>
          <w:szCs w:val="24"/>
        </w:rPr>
        <w:t>Iron staining</w:t>
      </w:r>
      <w:r>
        <w:rPr>
          <w:rFonts w:ascii="Arial" w:eastAsiaTheme="minorEastAsia" w:hAnsi="Arial" w:cs="Arial"/>
          <w:i/>
          <w:color w:val="000000" w:themeColor="text1"/>
          <w:kern w:val="24"/>
          <w:sz w:val="24"/>
          <w:szCs w:val="24"/>
        </w:rPr>
        <w:t xml:space="preserve">. </w:t>
      </w:r>
      <w:r w:rsidRPr="005F5E49">
        <w:rPr>
          <w:rFonts w:ascii="Arial" w:hAnsi="Arial" w:cs="Arial"/>
          <w:sz w:val="24"/>
          <w:szCs w:val="24"/>
          <w:lang w:bidi="en-US"/>
        </w:rPr>
        <w:t xml:space="preserve">The diaminobenzidine (DAB)-enhanced Turnbull staining protocol was applied for detection of iron.  After washing free floating tissue was immersed in aqueous ammoniumsulfide solution [2% in deionized water (d.w.)] for 90 minutes This process followed by a 30-minute incubation with aqueous solution containing 5% potassium ferricyanide and 0.5% hydrochloric acid (HCl). After washing steps with dH2O, sections were incubated in methanol containing 0.01 M sodium azide and 0.3% hydrogen peroxide for 60 minutes for blocking of endogenous peroxidase. Next, sections were washed with 0.1 M Sorrenson’s buffer. Iron staining was amplified by a solution containing 0.025% DAB (Sigma Aldrich) and 0.005% hydrogen peroxide in a 0.1 M phosphate buffer for 5-10 minutes (for proper color developing). The reaction was stopped by rinsing the sections in tap water and mount in glycerol as regular mounting protocol </w:t>
      </w:r>
      <w:r w:rsidRPr="005F5E49">
        <w:rPr>
          <w:rFonts w:ascii="Arial" w:hAnsi="Arial" w:cs="Arial"/>
          <w:sz w:val="24"/>
          <w:szCs w:val="24"/>
        </w:rPr>
        <w:t>(figure 3D).</w:t>
      </w:r>
    </w:p>
    <w:p w14:paraId="1E3138D2" w14:textId="77777777" w:rsidR="00F63719" w:rsidRDefault="00F63719">
      <w:pPr>
        <w:rPr>
          <w:rFonts w:ascii="Arial" w:hAnsi="Arial" w:cs="Arial"/>
          <w:sz w:val="24"/>
          <w:szCs w:val="24"/>
        </w:rPr>
      </w:pPr>
    </w:p>
    <w:p w14:paraId="615D9A17" w14:textId="77777777" w:rsidR="00F63719" w:rsidRPr="00CB3E34" w:rsidRDefault="00F63719" w:rsidP="00CB3E34">
      <w:pPr>
        <w:jc w:val="center"/>
        <w:rPr>
          <w:rFonts w:ascii="Arial" w:hAnsi="Arial" w:cs="Arial"/>
          <w:b/>
          <w:sz w:val="24"/>
          <w:szCs w:val="24"/>
        </w:rPr>
      </w:pPr>
      <w:r w:rsidRPr="00CB3E34">
        <w:rPr>
          <w:rFonts w:ascii="Arial" w:hAnsi="Arial" w:cs="Arial"/>
          <w:b/>
          <w:sz w:val="24"/>
          <w:szCs w:val="24"/>
        </w:rPr>
        <w:t>Results</w:t>
      </w:r>
    </w:p>
    <w:p w14:paraId="5EED6156" w14:textId="77777777" w:rsidR="004E475F" w:rsidRDefault="004E475F">
      <w:pPr>
        <w:rPr>
          <w:rFonts w:ascii="Arial" w:hAnsi="Arial" w:cs="Arial"/>
          <w:i/>
          <w:sz w:val="24"/>
          <w:szCs w:val="24"/>
        </w:rPr>
      </w:pPr>
      <w:r>
        <w:rPr>
          <w:rFonts w:ascii="Arial" w:hAnsi="Arial" w:cs="Arial"/>
          <w:i/>
          <w:sz w:val="24"/>
          <w:szCs w:val="24"/>
        </w:rPr>
        <w:t xml:space="preserve">Microglial Lines in Postmortem MS Brains. </w:t>
      </w:r>
      <w:r w:rsidRPr="004E475F">
        <w:rPr>
          <w:rFonts w:ascii="Arial" w:hAnsi="Arial" w:cs="Arial"/>
          <w:sz w:val="24"/>
          <w:szCs w:val="24"/>
        </w:rPr>
        <w:t xml:space="preserve">We </w:t>
      </w:r>
      <w:r>
        <w:rPr>
          <w:rFonts w:ascii="Arial" w:hAnsi="Arial" w:cs="Arial"/>
          <w:sz w:val="24"/>
          <w:szCs w:val="24"/>
        </w:rPr>
        <w:t>characterize</w:t>
      </w:r>
      <w:r w:rsidR="00C85172">
        <w:rPr>
          <w:rFonts w:ascii="Arial" w:hAnsi="Arial" w:cs="Arial"/>
          <w:sz w:val="24"/>
          <w:szCs w:val="24"/>
        </w:rPr>
        <w:t>d</w:t>
      </w:r>
      <w:r>
        <w:rPr>
          <w:rFonts w:ascii="Arial" w:hAnsi="Arial" w:cs="Arial"/>
          <w:sz w:val="24"/>
          <w:szCs w:val="24"/>
        </w:rPr>
        <w:t xml:space="preserve"> postmortem MS lesions with PLP and MHC Class II antibodies. PLP antibodies defines the MS lesion and MHC Class II antibodies identifies microglia/monocyte </w:t>
      </w:r>
      <w:r w:rsidR="001031BB">
        <w:rPr>
          <w:rFonts w:ascii="Arial" w:hAnsi="Arial" w:cs="Arial"/>
          <w:sz w:val="24"/>
          <w:szCs w:val="24"/>
        </w:rPr>
        <w:t xml:space="preserve">associations with the lesion. Chronic active </w:t>
      </w:r>
      <w:r w:rsidR="00C85172">
        <w:rPr>
          <w:rFonts w:ascii="Arial" w:hAnsi="Arial" w:cs="Arial"/>
          <w:sz w:val="24"/>
          <w:szCs w:val="24"/>
        </w:rPr>
        <w:t xml:space="preserve">WM </w:t>
      </w:r>
      <w:r w:rsidR="001031BB">
        <w:rPr>
          <w:rFonts w:ascii="Arial" w:hAnsi="Arial" w:cs="Arial"/>
          <w:sz w:val="24"/>
          <w:szCs w:val="24"/>
        </w:rPr>
        <w:t>MS lesions are characterized by a marked accumulation of microglia at the lesion border (Fig</w:t>
      </w:r>
      <w:r w:rsidR="006D7593">
        <w:rPr>
          <w:rFonts w:ascii="Arial" w:hAnsi="Arial" w:cs="Arial"/>
          <w:sz w:val="24"/>
          <w:szCs w:val="24"/>
        </w:rPr>
        <w:t>.</w:t>
      </w:r>
      <w:r w:rsidR="001031BB">
        <w:rPr>
          <w:rFonts w:ascii="Arial" w:hAnsi="Arial" w:cs="Arial"/>
          <w:sz w:val="24"/>
          <w:szCs w:val="24"/>
        </w:rPr>
        <w:t xml:space="preserve"> 1). These microglia rings can totally (Fig</w:t>
      </w:r>
      <w:r w:rsidR="006D7593">
        <w:rPr>
          <w:rFonts w:ascii="Arial" w:hAnsi="Arial" w:cs="Arial"/>
          <w:sz w:val="24"/>
          <w:szCs w:val="24"/>
        </w:rPr>
        <w:t>.</w:t>
      </w:r>
      <w:r w:rsidR="001031BB">
        <w:rPr>
          <w:rFonts w:ascii="Arial" w:hAnsi="Arial" w:cs="Arial"/>
          <w:sz w:val="24"/>
          <w:szCs w:val="24"/>
        </w:rPr>
        <w:t xml:space="preserve"> 1) or partially (</w:t>
      </w:r>
      <w:r w:rsidR="00AB393E">
        <w:rPr>
          <w:rFonts w:ascii="Arial" w:hAnsi="Arial" w:cs="Arial"/>
          <w:sz w:val="24"/>
          <w:szCs w:val="24"/>
        </w:rPr>
        <w:t xml:space="preserve">see </w:t>
      </w:r>
      <w:r w:rsidR="001031BB">
        <w:rPr>
          <w:rFonts w:ascii="Arial" w:hAnsi="Arial" w:cs="Arial"/>
          <w:sz w:val="24"/>
          <w:szCs w:val="24"/>
        </w:rPr>
        <w:t>Fig</w:t>
      </w:r>
      <w:r w:rsidR="006D7593">
        <w:rPr>
          <w:rFonts w:ascii="Arial" w:hAnsi="Arial" w:cs="Arial"/>
          <w:sz w:val="24"/>
          <w:szCs w:val="24"/>
        </w:rPr>
        <w:t>.</w:t>
      </w:r>
      <w:r w:rsidR="001031BB">
        <w:rPr>
          <w:rFonts w:ascii="Arial" w:hAnsi="Arial" w:cs="Arial"/>
          <w:sz w:val="24"/>
          <w:szCs w:val="24"/>
        </w:rPr>
        <w:t xml:space="preserve"> </w:t>
      </w:r>
      <w:r w:rsidR="00AB393E">
        <w:rPr>
          <w:rFonts w:ascii="Arial" w:hAnsi="Arial" w:cs="Arial"/>
          <w:sz w:val="24"/>
          <w:szCs w:val="24"/>
        </w:rPr>
        <w:t>2</w:t>
      </w:r>
      <w:r w:rsidR="001031BB">
        <w:rPr>
          <w:rFonts w:ascii="Arial" w:hAnsi="Arial" w:cs="Arial"/>
          <w:sz w:val="24"/>
          <w:szCs w:val="24"/>
        </w:rPr>
        <w:t xml:space="preserve">) line the lesion border. </w:t>
      </w:r>
      <w:r w:rsidR="002B326E">
        <w:rPr>
          <w:rFonts w:ascii="Arial" w:hAnsi="Arial" w:cs="Arial"/>
          <w:sz w:val="24"/>
          <w:szCs w:val="24"/>
        </w:rPr>
        <w:t>The content of microglia in chronic active lesions varies</w:t>
      </w:r>
      <w:r w:rsidR="00C85172">
        <w:rPr>
          <w:rFonts w:ascii="Arial" w:hAnsi="Arial" w:cs="Arial"/>
          <w:sz w:val="24"/>
          <w:szCs w:val="24"/>
        </w:rPr>
        <w:t>,</w:t>
      </w:r>
      <w:r w:rsidR="002B326E">
        <w:rPr>
          <w:rFonts w:ascii="Arial" w:hAnsi="Arial" w:cs="Arial"/>
          <w:sz w:val="24"/>
          <w:szCs w:val="24"/>
        </w:rPr>
        <w:t xml:space="preserve"> but </w:t>
      </w:r>
      <w:r w:rsidR="00CE0F08">
        <w:rPr>
          <w:rFonts w:ascii="Arial" w:hAnsi="Arial" w:cs="Arial"/>
          <w:sz w:val="24"/>
          <w:szCs w:val="24"/>
        </w:rPr>
        <w:t xml:space="preserve">is </w:t>
      </w:r>
      <w:r w:rsidR="005175C1">
        <w:rPr>
          <w:rFonts w:ascii="Arial" w:hAnsi="Arial" w:cs="Arial"/>
          <w:sz w:val="24"/>
          <w:szCs w:val="24"/>
        </w:rPr>
        <w:t xml:space="preserve">usually less than found in normal appearing white matter. </w:t>
      </w:r>
      <w:r w:rsidR="00CE0F08">
        <w:rPr>
          <w:rFonts w:ascii="Arial" w:hAnsi="Arial" w:cs="Arial"/>
          <w:sz w:val="24"/>
          <w:szCs w:val="24"/>
        </w:rPr>
        <w:t>Chronic active lesions, therefore, are characterized by a microglial ring and low density of lesional microglia</w:t>
      </w:r>
      <w:r w:rsidR="005175C1">
        <w:rPr>
          <w:rFonts w:ascii="Arial" w:hAnsi="Arial" w:cs="Arial"/>
          <w:sz w:val="24"/>
          <w:szCs w:val="24"/>
        </w:rPr>
        <w:t>.</w:t>
      </w:r>
    </w:p>
    <w:p w14:paraId="53BBF92E" w14:textId="77777777" w:rsidR="004E475F" w:rsidRPr="00CE0F08" w:rsidRDefault="00CE0F08">
      <w:pPr>
        <w:rPr>
          <w:rFonts w:ascii="Arial" w:hAnsi="Arial" w:cs="Arial"/>
          <w:sz w:val="24"/>
          <w:szCs w:val="24"/>
        </w:rPr>
      </w:pPr>
      <w:r>
        <w:rPr>
          <w:rFonts w:ascii="Arial" w:hAnsi="Arial" w:cs="Arial"/>
          <w:sz w:val="24"/>
          <w:szCs w:val="24"/>
        </w:rPr>
        <w:t>Cortical lesions are divided into two major subtypes: subpial lesions and leukocortical lesions. Subpial lesions are the most abundant and characterized by a subpial band of demyelination that extend from the pial surface. Most subpial lesions stop at cortical layer IV</w:t>
      </w:r>
      <w:r w:rsidR="00B14679">
        <w:rPr>
          <w:rFonts w:ascii="Arial" w:hAnsi="Arial" w:cs="Arial"/>
          <w:sz w:val="24"/>
          <w:szCs w:val="24"/>
        </w:rPr>
        <w:t xml:space="preserve"> (Fig. </w:t>
      </w:r>
      <w:r w:rsidR="00AB393E">
        <w:rPr>
          <w:rFonts w:ascii="Arial" w:hAnsi="Arial" w:cs="Arial"/>
          <w:sz w:val="24"/>
          <w:szCs w:val="24"/>
        </w:rPr>
        <w:t>1</w:t>
      </w:r>
      <w:r w:rsidR="00B14679">
        <w:rPr>
          <w:rFonts w:ascii="Arial" w:hAnsi="Arial" w:cs="Arial"/>
          <w:sz w:val="24"/>
          <w:szCs w:val="24"/>
        </w:rPr>
        <w:t>)</w:t>
      </w:r>
      <w:r w:rsidR="00AB393E">
        <w:rPr>
          <w:rFonts w:ascii="Arial" w:hAnsi="Arial" w:cs="Arial"/>
          <w:sz w:val="24"/>
          <w:szCs w:val="24"/>
        </w:rPr>
        <w:t xml:space="preserve"> and some</w:t>
      </w:r>
      <w:r w:rsidR="006D7593">
        <w:rPr>
          <w:rFonts w:ascii="Arial" w:hAnsi="Arial" w:cs="Arial"/>
          <w:sz w:val="24"/>
          <w:szCs w:val="24"/>
        </w:rPr>
        <w:t xml:space="preserve"> have microglial line</w:t>
      </w:r>
      <w:r w:rsidR="00A12D36">
        <w:rPr>
          <w:rFonts w:ascii="Arial" w:hAnsi="Arial" w:cs="Arial"/>
          <w:sz w:val="24"/>
          <w:szCs w:val="24"/>
        </w:rPr>
        <w:t>s</w:t>
      </w:r>
      <w:r w:rsidR="006D7593">
        <w:rPr>
          <w:rFonts w:ascii="Arial" w:hAnsi="Arial" w:cs="Arial"/>
          <w:sz w:val="24"/>
          <w:szCs w:val="24"/>
        </w:rPr>
        <w:t xml:space="preserve"> (Fig. </w:t>
      </w:r>
      <w:r w:rsidR="005F5E49">
        <w:rPr>
          <w:rFonts w:ascii="Arial" w:hAnsi="Arial" w:cs="Arial"/>
          <w:sz w:val="24"/>
          <w:szCs w:val="24"/>
        </w:rPr>
        <w:t>1</w:t>
      </w:r>
      <w:r w:rsidR="006D7593">
        <w:rPr>
          <w:rFonts w:ascii="Arial" w:hAnsi="Arial" w:cs="Arial"/>
          <w:sz w:val="24"/>
          <w:szCs w:val="24"/>
        </w:rPr>
        <w:t>). These microglial lines are much thinner than the microglial line</w:t>
      </w:r>
      <w:r w:rsidR="00A12D36">
        <w:rPr>
          <w:rFonts w:ascii="Arial" w:hAnsi="Arial" w:cs="Arial"/>
          <w:sz w:val="24"/>
          <w:szCs w:val="24"/>
        </w:rPr>
        <w:t>s</w:t>
      </w:r>
      <w:r w:rsidR="006D7593">
        <w:rPr>
          <w:rFonts w:ascii="Arial" w:hAnsi="Arial" w:cs="Arial"/>
          <w:sz w:val="24"/>
          <w:szCs w:val="24"/>
        </w:rPr>
        <w:t xml:space="preserve"> of chronic active white matter lesions. When present they tend to line the entire </w:t>
      </w:r>
      <w:r w:rsidR="00A12D36">
        <w:rPr>
          <w:rFonts w:ascii="Arial" w:hAnsi="Arial" w:cs="Arial"/>
          <w:sz w:val="24"/>
          <w:szCs w:val="24"/>
        </w:rPr>
        <w:t>length</w:t>
      </w:r>
      <w:r w:rsidR="006D7593">
        <w:rPr>
          <w:rFonts w:ascii="Arial" w:hAnsi="Arial" w:cs="Arial"/>
          <w:sz w:val="24"/>
          <w:szCs w:val="24"/>
        </w:rPr>
        <w:t xml:space="preserve"> of individual subpial lesions which can </w:t>
      </w:r>
      <w:r w:rsidR="00A12D36">
        <w:rPr>
          <w:rFonts w:ascii="Arial" w:hAnsi="Arial" w:cs="Arial"/>
          <w:sz w:val="24"/>
          <w:szCs w:val="24"/>
        </w:rPr>
        <w:t>occupy</w:t>
      </w:r>
      <w:r w:rsidR="006D7593">
        <w:rPr>
          <w:rFonts w:ascii="Arial" w:hAnsi="Arial" w:cs="Arial"/>
          <w:sz w:val="24"/>
          <w:szCs w:val="24"/>
        </w:rPr>
        <w:t xml:space="preserve"> an entire cortical gyrus. Monocyte/macrophages are not a</w:t>
      </w:r>
      <w:r w:rsidR="002F4341">
        <w:rPr>
          <w:rFonts w:ascii="Arial" w:hAnsi="Arial" w:cs="Arial"/>
          <w:sz w:val="24"/>
          <w:szCs w:val="24"/>
        </w:rPr>
        <w:t xml:space="preserve"> prominent</w:t>
      </w:r>
      <w:r w:rsidR="006D7593">
        <w:rPr>
          <w:rFonts w:ascii="Arial" w:hAnsi="Arial" w:cs="Arial"/>
          <w:sz w:val="24"/>
          <w:szCs w:val="24"/>
        </w:rPr>
        <w:t xml:space="preserve"> feature of the subpial lesion</w:t>
      </w:r>
      <w:r w:rsidR="00B14679">
        <w:rPr>
          <w:rFonts w:ascii="Arial" w:hAnsi="Arial" w:cs="Arial"/>
          <w:sz w:val="24"/>
          <w:szCs w:val="24"/>
        </w:rPr>
        <w:t xml:space="preserve"> area. </w:t>
      </w:r>
      <w:r w:rsidR="00040960">
        <w:rPr>
          <w:rFonts w:ascii="Arial" w:hAnsi="Arial" w:cs="Arial"/>
          <w:sz w:val="24"/>
          <w:szCs w:val="24"/>
        </w:rPr>
        <w:t>In subpial lesions that demyelinate all six cortical layers the microglial line at the grey matter/white matter junction can be very prominent</w:t>
      </w:r>
      <w:r w:rsidR="002F4341">
        <w:rPr>
          <w:rFonts w:ascii="Arial" w:hAnsi="Arial" w:cs="Arial"/>
          <w:sz w:val="24"/>
          <w:szCs w:val="24"/>
        </w:rPr>
        <w:t xml:space="preserve"> (Fig </w:t>
      </w:r>
      <w:r w:rsidR="004D7766">
        <w:rPr>
          <w:rFonts w:ascii="Arial" w:hAnsi="Arial" w:cs="Arial"/>
          <w:sz w:val="24"/>
          <w:szCs w:val="24"/>
        </w:rPr>
        <w:t>1</w:t>
      </w:r>
      <w:r w:rsidR="002F4341">
        <w:rPr>
          <w:rFonts w:ascii="Arial" w:hAnsi="Arial" w:cs="Arial"/>
          <w:sz w:val="24"/>
          <w:szCs w:val="24"/>
        </w:rPr>
        <w:t>)</w:t>
      </w:r>
      <w:r w:rsidR="00040960">
        <w:rPr>
          <w:rFonts w:ascii="Arial" w:hAnsi="Arial" w:cs="Arial"/>
          <w:sz w:val="24"/>
          <w:szCs w:val="24"/>
        </w:rPr>
        <w:t xml:space="preserve">. </w:t>
      </w:r>
      <w:r w:rsidR="00B14679">
        <w:rPr>
          <w:rFonts w:ascii="Arial" w:hAnsi="Arial" w:cs="Arial"/>
          <w:sz w:val="24"/>
          <w:szCs w:val="24"/>
        </w:rPr>
        <w:t xml:space="preserve">Leukocortical lesions demyelinate </w:t>
      </w:r>
      <w:r w:rsidR="00040960">
        <w:rPr>
          <w:rFonts w:ascii="Arial" w:hAnsi="Arial" w:cs="Arial"/>
          <w:sz w:val="24"/>
          <w:szCs w:val="24"/>
        </w:rPr>
        <w:t xml:space="preserve">both </w:t>
      </w:r>
      <w:r w:rsidR="00B14679">
        <w:rPr>
          <w:rFonts w:ascii="Arial" w:hAnsi="Arial" w:cs="Arial"/>
          <w:sz w:val="24"/>
          <w:szCs w:val="24"/>
        </w:rPr>
        <w:t xml:space="preserve">subcortical white matter and lower layers of the cerebral cortex. </w:t>
      </w:r>
      <w:r w:rsidR="008C5C77">
        <w:rPr>
          <w:rFonts w:ascii="Arial" w:hAnsi="Arial" w:cs="Arial"/>
          <w:sz w:val="24"/>
          <w:szCs w:val="24"/>
        </w:rPr>
        <w:t xml:space="preserve">Leukocortical lesions can be staged based upon the density and location of MHC Class II-positive cells. </w:t>
      </w:r>
      <w:r w:rsidR="00B14679">
        <w:rPr>
          <w:rFonts w:ascii="Arial" w:hAnsi="Arial" w:cs="Arial"/>
          <w:sz w:val="24"/>
          <w:szCs w:val="24"/>
        </w:rPr>
        <w:t xml:space="preserve">Active leukocortical lesions </w:t>
      </w:r>
      <w:r w:rsidR="005175C1">
        <w:rPr>
          <w:rFonts w:ascii="Arial" w:hAnsi="Arial" w:cs="Arial"/>
          <w:sz w:val="24"/>
          <w:szCs w:val="24"/>
        </w:rPr>
        <w:t>are</w:t>
      </w:r>
      <w:r w:rsidR="00B14679">
        <w:rPr>
          <w:rFonts w:ascii="Arial" w:hAnsi="Arial" w:cs="Arial"/>
          <w:sz w:val="24"/>
          <w:szCs w:val="24"/>
        </w:rPr>
        <w:t xml:space="preserve"> identified by an abundance of </w:t>
      </w:r>
      <w:r w:rsidR="009A436F">
        <w:rPr>
          <w:rFonts w:ascii="Arial" w:hAnsi="Arial" w:cs="Arial"/>
          <w:sz w:val="24"/>
          <w:szCs w:val="24"/>
        </w:rPr>
        <w:t xml:space="preserve">monocytes/macrophages </w:t>
      </w:r>
      <w:r w:rsidR="00B14679">
        <w:rPr>
          <w:rFonts w:ascii="Arial" w:hAnsi="Arial" w:cs="Arial"/>
          <w:sz w:val="24"/>
          <w:szCs w:val="24"/>
        </w:rPr>
        <w:t>in the subcortical white matter</w:t>
      </w:r>
      <w:r w:rsidR="004D7766">
        <w:rPr>
          <w:rFonts w:ascii="Arial" w:hAnsi="Arial" w:cs="Arial"/>
          <w:sz w:val="24"/>
          <w:szCs w:val="24"/>
        </w:rPr>
        <w:t xml:space="preserve"> {   }.</w:t>
      </w:r>
      <w:r w:rsidR="009A436F">
        <w:rPr>
          <w:rFonts w:ascii="Arial" w:hAnsi="Arial" w:cs="Arial"/>
          <w:sz w:val="24"/>
          <w:szCs w:val="24"/>
        </w:rPr>
        <w:t xml:space="preserve"> Cortical portions of active leukocortical lesions have </w:t>
      </w:r>
      <w:r w:rsidR="00B14679">
        <w:rPr>
          <w:rFonts w:ascii="Arial" w:hAnsi="Arial" w:cs="Arial"/>
          <w:sz w:val="24"/>
          <w:szCs w:val="24"/>
        </w:rPr>
        <w:t xml:space="preserve">significantly </w:t>
      </w:r>
      <w:r w:rsidR="009A436F">
        <w:rPr>
          <w:rFonts w:ascii="Arial" w:hAnsi="Arial" w:cs="Arial"/>
          <w:sz w:val="24"/>
          <w:szCs w:val="24"/>
        </w:rPr>
        <w:t>less macrophages/monocytes than their white matter counterpart</w:t>
      </w:r>
      <w:r w:rsidR="000E110E">
        <w:rPr>
          <w:rFonts w:ascii="Arial" w:hAnsi="Arial" w:cs="Arial"/>
          <w:sz w:val="24"/>
          <w:szCs w:val="24"/>
        </w:rPr>
        <w:t>, but more than myelinated cortex or subpial lesions</w:t>
      </w:r>
      <w:r w:rsidR="005175C1">
        <w:rPr>
          <w:rFonts w:ascii="Arial" w:hAnsi="Arial" w:cs="Arial"/>
          <w:sz w:val="24"/>
          <w:szCs w:val="24"/>
        </w:rPr>
        <w:t xml:space="preserve"> {   }</w:t>
      </w:r>
      <w:r w:rsidR="000E110E">
        <w:rPr>
          <w:rFonts w:ascii="Arial" w:hAnsi="Arial" w:cs="Arial"/>
          <w:sz w:val="24"/>
          <w:szCs w:val="24"/>
        </w:rPr>
        <w:t xml:space="preserve">. </w:t>
      </w:r>
      <w:r w:rsidR="008C5C77">
        <w:rPr>
          <w:rFonts w:ascii="Arial" w:hAnsi="Arial" w:cs="Arial"/>
          <w:sz w:val="24"/>
          <w:szCs w:val="24"/>
        </w:rPr>
        <w:t xml:space="preserve">White matter, but not cortical portions of leukocortical lesions can Gad-enhance </w:t>
      </w:r>
      <w:r w:rsidR="00DA7136">
        <w:rPr>
          <w:rFonts w:ascii="Arial" w:hAnsi="Arial" w:cs="Arial"/>
          <w:sz w:val="24"/>
          <w:szCs w:val="24"/>
        </w:rPr>
        <w:t xml:space="preserve">in living MS patients </w:t>
      </w:r>
      <w:r w:rsidR="008C5C77">
        <w:rPr>
          <w:rFonts w:ascii="Arial" w:hAnsi="Arial" w:cs="Arial"/>
          <w:sz w:val="24"/>
          <w:szCs w:val="24"/>
        </w:rPr>
        <w:t xml:space="preserve">and cortical portions of active leukocortical lesions rarely contain perivascular cuffs of immune cells. </w:t>
      </w:r>
      <w:r w:rsidR="00994389">
        <w:rPr>
          <w:rFonts w:ascii="Arial" w:hAnsi="Arial" w:cs="Arial"/>
          <w:sz w:val="24"/>
          <w:szCs w:val="24"/>
        </w:rPr>
        <w:t xml:space="preserve">It is most likely that leukocortical lesions </w:t>
      </w:r>
      <w:r w:rsidR="008C5C77">
        <w:rPr>
          <w:rFonts w:ascii="Arial" w:hAnsi="Arial" w:cs="Arial"/>
          <w:sz w:val="24"/>
          <w:szCs w:val="24"/>
        </w:rPr>
        <w:t xml:space="preserve">originate in the subcortical white matter and invade the cerebral cortex. </w:t>
      </w:r>
      <w:r w:rsidR="000E110E">
        <w:rPr>
          <w:rFonts w:ascii="Arial" w:hAnsi="Arial" w:cs="Arial"/>
          <w:sz w:val="24"/>
          <w:szCs w:val="24"/>
        </w:rPr>
        <w:t xml:space="preserve">Leukocortical lesions can also contain a microglial line (Fig. </w:t>
      </w:r>
      <w:r w:rsidR="005175C1">
        <w:rPr>
          <w:rFonts w:ascii="Arial" w:hAnsi="Arial" w:cs="Arial"/>
          <w:sz w:val="24"/>
          <w:szCs w:val="24"/>
        </w:rPr>
        <w:t>1</w:t>
      </w:r>
      <w:r w:rsidR="000E110E">
        <w:rPr>
          <w:rFonts w:ascii="Arial" w:hAnsi="Arial" w:cs="Arial"/>
          <w:sz w:val="24"/>
          <w:szCs w:val="24"/>
        </w:rPr>
        <w:t xml:space="preserve">). </w:t>
      </w:r>
      <w:r w:rsidR="00A12D36">
        <w:rPr>
          <w:rFonts w:ascii="Arial" w:hAnsi="Arial" w:cs="Arial"/>
          <w:sz w:val="24"/>
          <w:szCs w:val="24"/>
        </w:rPr>
        <w:t>Microglial lines are thicker in the white matter portion compare to the cortical portion of leukocortical lesions</w:t>
      </w:r>
      <w:r w:rsidR="004D7766">
        <w:rPr>
          <w:rFonts w:ascii="Arial" w:hAnsi="Arial" w:cs="Arial"/>
          <w:sz w:val="24"/>
          <w:szCs w:val="24"/>
        </w:rPr>
        <w:t xml:space="preserve"> (Fig1) and t</w:t>
      </w:r>
      <w:r w:rsidR="00812A49">
        <w:rPr>
          <w:rFonts w:ascii="Arial" w:hAnsi="Arial" w:cs="Arial"/>
          <w:sz w:val="24"/>
          <w:szCs w:val="24"/>
        </w:rPr>
        <w:t xml:space="preserve">he gray matter line is </w:t>
      </w:r>
      <w:r w:rsidR="00040960">
        <w:rPr>
          <w:rFonts w:ascii="Arial" w:hAnsi="Arial" w:cs="Arial"/>
          <w:sz w:val="24"/>
          <w:szCs w:val="24"/>
        </w:rPr>
        <w:t xml:space="preserve">most often </w:t>
      </w:r>
      <w:r w:rsidR="00812A49">
        <w:rPr>
          <w:rFonts w:ascii="Arial" w:hAnsi="Arial" w:cs="Arial"/>
          <w:sz w:val="24"/>
          <w:szCs w:val="24"/>
        </w:rPr>
        <w:t>more prominent closer to the white matter lesion</w:t>
      </w:r>
      <w:r w:rsidR="004D7766">
        <w:rPr>
          <w:rFonts w:ascii="Arial" w:hAnsi="Arial" w:cs="Arial"/>
          <w:sz w:val="24"/>
          <w:szCs w:val="24"/>
        </w:rPr>
        <w:t xml:space="preserve"> (Fig 1)</w:t>
      </w:r>
      <w:r w:rsidR="00812A49">
        <w:rPr>
          <w:rFonts w:ascii="Arial" w:hAnsi="Arial" w:cs="Arial"/>
          <w:sz w:val="24"/>
          <w:szCs w:val="24"/>
        </w:rPr>
        <w:t xml:space="preserve">. </w:t>
      </w:r>
      <w:r w:rsidR="00A12D36">
        <w:rPr>
          <w:rFonts w:ascii="Arial" w:hAnsi="Arial" w:cs="Arial"/>
          <w:sz w:val="24"/>
          <w:szCs w:val="24"/>
        </w:rPr>
        <w:t xml:space="preserve"> </w:t>
      </w:r>
      <w:r w:rsidR="009A436F">
        <w:rPr>
          <w:rFonts w:ascii="Arial" w:hAnsi="Arial" w:cs="Arial"/>
          <w:sz w:val="24"/>
          <w:szCs w:val="24"/>
        </w:rPr>
        <w:t xml:space="preserve"> </w:t>
      </w:r>
      <w:r w:rsidR="00B14679">
        <w:rPr>
          <w:rFonts w:ascii="Arial" w:hAnsi="Arial" w:cs="Arial"/>
          <w:sz w:val="24"/>
          <w:szCs w:val="24"/>
        </w:rPr>
        <w:t xml:space="preserve">  </w:t>
      </w:r>
      <w:r w:rsidR="006D7593">
        <w:rPr>
          <w:rFonts w:ascii="Arial" w:hAnsi="Arial" w:cs="Arial"/>
          <w:sz w:val="24"/>
          <w:szCs w:val="24"/>
        </w:rPr>
        <w:t xml:space="preserve"> </w:t>
      </w:r>
    </w:p>
    <w:p w14:paraId="6D534ADA" w14:textId="77777777" w:rsidR="004E475F" w:rsidRDefault="004E475F">
      <w:pPr>
        <w:rPr>
          <w:rFonts w:ascii="Arial" w:hAnsi="Arial" w:cs="Arial"/>
          <w:i/>
          <w:sz w:val="24"/>
          <w:szCs w:val="24"/>
        </w:rPr>
      </w:pPr>
    </w:p>
    <w:p w14:paraId="2F6B71AD" w14:textId="77777777" w:rsidR="005175C1" w:rsidRDefault="00D7249F">
      <w:pPr>
        <w:rPr>
          <w:rFonts w:ascii="Arial" w:hAnsi="Arial" w:cs="Arial"/>
          <w:sz w:val="24"/>
          <w:szCs w:val="24"/>
        </w:rPr>
      </w:pPr>
      <w:r w:rsidRPr="006D7B6C">
        <w:rPr>
          <w:rFonts w:ascii="Arial" w:hAnsi="Arial" w:cs="Arial"/>
          <w:i/>
          <w:sz w:val="24"/>
          <w:szCs w:val="24"/>
        </w:rPr>
        <w:t xml:space="preserve">Laser capture of microglia </w:t>
      </w:r>
      <w:r w:rsidR="005175C1">
        <w:rPr>
          <w:rFonts w:ascii="Arial" w:hAnsi="Arial" w:cs="Arial"/>
          <w:i/>
          <w:sz w:val="24"/>
          <w:szCs w:val="24"/>
        </w:rPr>
        <w:t>and RNS isolation</w:t>
      </w:r>
      <w:r>
        <w:rPr>
          <w:rFonts w:ascii="Arial" w:hAnsi="Arial" w:cs="Arial"/>
          <w:sz w:val="24"/>
          <w:szCs w:val="24"/>
        </w:rPr>
        <w:t xml:space="preserve">. </w:t>
      </w:r>
      <w:r w:rsidR="009D58FE">
        <w:rPr>
          <w:rFonts w:ascii="Arial" w:hAnsi="Arial" w:cs="Arial"/>
          <w:sz w:val="24"/>
          <w:szCs w:val="24"/>
        </w:rPr>
        <w:t>Microglia were laser captured from frozen MS tissue blocks as described in methods. White matter lesions were identified macroscopically on cm-thick frozen slices, removed</w:t>
      </w:r>
      <w:r w:rsidR="004A60C5">
        <w:rPr>
          <w:rFonts w:ascii="Arial" w:hAnsi="Arial" w:cs="Arial"/>
          <w:sz w:val="24"/>
          <w:szCs w:val="24"/>
        </w:rPr>
        <w:t>, section</w:t>
      </w:r>
      <w:r w:rsidR="00F40EEE">
        <w:rPr>
          <w:rFonts w:ascii="Arial" w:hAnsi="Arial" w:cs="Arial"/>
          <w:sz w:val="24"/>
          <w:szCs w:val="24"/>
        </w:rPr>
        <w:t>ed</w:t>
      </w:r>
      <w:r w:rsidR="004A60C5">
        <w:rPr>
          <w:rFonts w:ascii="Arial" w:hAnsi="Arial" w:cs="Arial"/>
          <w:sz w:val="24"/>
          <w:szCs w:val="24"/>
        </w:rPr>
        <w:t xml:space="preserve"> at a thickness of 10ums</w:t>
      </w:r>
      <w:r w:rsidR="009D58FE">
        <w:rPr>
          <w:rFonts w:ascii="Arial" w:hAnsi="Arial" w:cs="Arial"/>
          <w:sz w:val="24"/>
          <w:szCs w:val="24"/>
        </w:rPr>
        <w:t xml:space="preserve"> and stained with PLP and </w:t>
      </w:r>
      <w:r w:rsidR="00F40EEE">
        <w:rPr>
          <w:rFonts w:ascii="Arial" w:hAnsi="Arial" w:cs="Arial"/>
          <w:sz w:val="24"/>
          <w:szCs w:val="24"/>
        </w:rPr>
        <w:t>MHC class II</w:t>
      </w:r>
      <w:r w:rsidR="009D58FE">
        <w:rPr>
          <w:rFonts w:ascii="Arial" w:hAnsi="Arial" w:cs="Arial"/>
          <w:sz w:val="24"/>
          <w:szCs w:val="24"/>
        </w:rPr>
        <w:t xml:space="preserve"> antibodies. </w:t>
      </w:r>
      <w:r w:rsidR="004A60C5">
        <w:rPr>
          <w:rFonts w:ascii="Arial" w:hAnsi="Arial" w:cs="Arial"/>
          <w:sz w:val="24"/>
          <w:szCs w:val="24"/>
        </w:rPr>
        <w:t xml:space="preserve">Chronic active lesions were identified by a </w:t>
      </w:r>
      <w:r w:rsidR="00F40EEE">
        <w:rPr>
          <w:rFonts w:ascii="Arial" w:hAnsi="Arial" w:cs="Arial"/>
          <w:sz w:val="24"/>
          <w:szCs w:val="24"/>
        </w:rPr>
        <w:t>MHC Class II</w:t>
      </w:r>
      <w:r w:rsidR="004A60C5">
        <w:rPr>
          <w:rFonts w:ascii="Arial" w:hAnsi="Arial" w:cs="Arial"/>
          <w:sz w:val="24"/>
          <w:szCs w:val="24"/>
        </w:rPr>
        <w:t>-positive microglial line at the lesion border</w:t>
      </w:r>
      <w:r w:rsidR="005175C1">
        <w:rPr>
          <w:rFonts w:ascii="Arial" w:hAnsi="Arial" w:cs="Arial"/>
          <w:sz w:val="24"/>
          <w:szCs w:val="24"/>
        </w:rPr>
        <w:t xml:space="preserve"> (Figs. 2a and b)</w:t>
      </w:r>
      <w:r w:rsidR="004A60C5">
        <w:rPr>
          <w:rFonts w:ascii="Arial" w:hAnsi="Arial" w:cs="Arial"/>
          <w:sz w:val="24"/>
          <w:szCs w:val="24"/>
        </w:rPr>
        <w:t xml:space="preserve">. </w:t>
      </w:r>
      <w:r w:rsidR="009D58FE">
        <w:rPr>
          <w:rFonts w:ascii="Arial" w:hAnsi="Arial" w:cs="Arial"/>
          <w:sz w:val="24"/>
          <w:szCs w:val="24"/>
        </w:rPr>
        <w:t xml:space="preserve">Subpial </w:t>
      </w:r>
      <w:r w:rsidR="005175C1">
        <w:rPr>
          <w:rFonts w:ascii="Arial" w:hAnsi="Arial" w:cs="Arial"/>
          <w:sz w:val="24"/>
          <w:szCs w:val="24"/>
        </w:rPr>
        <w:t xml:space="preserve">cortical </w:t>
      </w:r>
      <w:r w:rsidR="009D58FE">
        <w:rPr>
          <w:rFonts w:ascii="Arial" w:hAnsi="Arial" w:cs="Arial"/>
          <w:sz w:val="24"/>
          <w:szCs w:val="24"/>
        </w:rPr>
        <w:t xml:space="preserve">lesion </w:t>
      </w:r>
      <w:r w:rsidR="005F5E49">
        <w:rPr>
          <w:rFonts w:ascii="Arial" w:hAnsi="Arial" w:cs="Arial"/>
          <w:sz w:val="24"/>
          <w:szCs w:val="24"/>
        </w:rPr>
        <w:t xml:space="preserve">with microglial lines </w:t>
      </w:r>
      <w:r w:rsidR="009D58FE">
        <w:rPr>
          <w:rFonts w:ascii="Arial" w:hAnsi="Arial" w:cs="Arial"/>
          <w:sz w:val="24"/>
          <w:szCs w:val="24"/>
        </w:rPr>
        <w:t xml:space="preserve">were identified by staining </w:t>
      </w:r>
      <w:r w:rsidR="004A60C5">
        <w:rPr>
          <w:rFonts w:ascii="Arial" w:hAnsi="Arial" w:cs="Arial"/>
          <w:sz w:val="24"/>
          <w:szCs w:val="24"/>
        </w:rPr>
        <w:t xml:space="preserve">cryosections from </w:t>
      </w:r>
      <w:r w:rsidR="009D58FE">
        <w:rPr>
          <w:rFonts w:ascii="Arial" w:hAnsi="Arial" w:cs="Arial"/>
          <w:sz w:val="24"/>
          <w:szCs w:val="24"/>
        </w:rPr>
        <w:t>cortical blocks with the same antibodies.</w:t>
      </w:r>
      <w:r w:rsidR="004A60C5">
        <w:rPr>
          <w:rFonts w:ascii="Arial" w:hAnsi="Arial" w:cs="Arial"/>
          <w:sz w:val="24"/>
          <w:szCs w:val="24"/>
        </w:rPr>
        <w:t xml:space="preserve"> Once microglial lines were identified</w:t>
      </w:r>
      <w:r w:rsidR="005175C1">
        <w:rPr>
          <w:rFonts w:ascii="Arial" w:hAnsi="Arial" w:cs="Arial"/>
          <w:sz w:val="24"/>
          <w:szCs w:val="24"/>
        </w:rPr>
        <w:t>,</w:t>
      </w:r>
      <w:r w:rsidR="004A60C5">
        <w:rPr>
          <w:rFonts w:ascii="Arial" w:hAnsi="Arial" w:cs="Arial"/>
          <w:sz w:val="24"/>
          <w:szCs w:val="24"/>
        </w:rPr>
        <w:t xml:space="preserve"> additional 10um-thick cryosections were stained for CD68 antibodies using a rapid immunostaining method</w:t>
      </w:r>
      <w:r w:rsidR="00EF5771">
        <w:rPr>
          <w:rFonts w:ascii="Arial" w:hAnsi="Arial" w:cs="Arial"/>
          <w:sz w:val="24"/>
          <w:szCs w:val="24"/>
        </w:rPr>
        <w:t xml:space="preserve"> (&lt;</w:t>
      </w:r>
      <w:r w:rsidR="00AB393E">
        <w:rPr>
          <w:rFonts w:ascii="Arial" w:hAnsi="Arial" w:cs="Arial"/>
          <w:sz w:val="24"/>
          <w:szCs w:val="24"/>
        </w:rPr>
        <w:t xml:space="preserve"> 5</w:t>
      </w:r>
      <w:r w:rsidR="00EF5771">
        <w:rPr>
          <w:rFonts w:ascii="Arial" w:hAnsi="Arial" w:cs="Arial"/>
          <w:sz w:val="24"/>
          <w:szCs w:val="24"/>
        </w:rPr>
        <w:t xml:space="preserve"> minutes)</w:t>
      </w:r>
      <w:r w:rsidR="004A60C5">
        <w:rPr>
          <w:rFonts w:ascii="Arial" w:hAnsi="Arial" w:cs="Arial"/>
          <w:sz w:val="24"/>
          <w:szCs w:val="24"/>
        </w:rPr>
        <w:t xml:space="preserve">. Stained sections were placed in the laser capture microscope and a minimum of </w:t>
      </w:r>
      <w:r w:rsidR="004C0D88">
        <w:rPr>
          <w:rFonts w:ascii="Arial" w:hAnsi="Arial" w:cs="Arial"/>
          <w:sz w:val="24"/>
          <w:szCs w:val="24"/>
        </w:rPr>
        <w:t>4,000</w:t>
      </w:r>
      <w:r w:rsidR="004A60C5">
        <w:rPr>
          <w:rFonts w:ascii="Arial" w:hAnsi="Arial" w:cs="Arial"/>
          <w:sz w:val="24"/>
          <w:szCs w:val="24"/>
        </w:rPr>
        <w:t xml:space="preserve"> cells were collected</w:t>
      </w:r>
      <w:r w:rsidR="009D58FE">
        <w:rPr>
          <w:rFonts w:ascii="Arial" w:hAnsi="Arial" w:cs="Arial"/>
          <w:sz w:val="24"/>
          <w:szCs w:val="24"/>
        </w:rPr>
        <w:t xml:space="preserve"> </w:t>
      </w:r>
      <w:r w:rsidR="004A60C5">
        <w:rPr>
          <w:rFonts w:ascii="Arial" w:hAnsi="Arial" w:cs="Arial"/>
          <w:sz w:val="24"/>
          <w:szCs w:val="24"/>
        </w:rPr>
        <w:t xml:space="preserve">from </w:t>
      </w:r>
      <w:r w:rsidR="005F5E49">
        <w:rPr>
          <w:rFonts w:ascii="Arial" w:hAnsi="Arial" w:cs="Arial"/>
          <w:sz w:val="24"/>
          <w:szCs w:val="24"/>
        </w:rPr>
        <w:t xml:space="preserve">5 white matter lesion microglial lines and 5 subpial lesion microglial lines </w:t>
      </w:r>
      <w:r w:rsidR="00F40EEE">
        <w:rPr>
          <w:rFonts w:ascii="Arial" w:hAnsi="Arial" w:cs="Arial"/>
          <w:sz w:val="24"/>
          <w:szCs w:val="24"/>
        </w:rPr>
        <w:t>and immediately placed</w:t>
      </w:r>
      <w:r w:rsidR="00EF5771">
        <w:rPr>
          <w:rFonts w:ascii="Arial" w:hAnsi="Arial" w:cs="Arial"/>
          <w:sz w:val="24"/>
          <w:szCs w:val="24"/>
        </w:rPr>
        <w:t xml:space="preserve"> in</w:t>
      </w:r>
      <w:r w:rsidR="00F40EEE">
        <w:rPr>
          <w:rFonts w:ascii="Arial" w:hAnsi="Arial" w:cs="Arial"/>
          <w:sz w:val="24"/>
          <w:szCs w:val="24"/>
        </w:rPr>
        <w:t xml:space="preserve"> RNA extraction buffer (Tony please embellish</w:t>
      </w:r>
      <w:r w:rsidR="004C0D88">
        <w:rPr>
          <w:rFonts w:ascii="Arial" w:hAnsi="Arial" w:cs="Arial"/>
          <w:sz w:val="24"/>
          <w:szCs w:val="24"/>
        </w:rPr>
        <w:t xml:space="preserve"> if necessary</w:t>
      </w:r>
      <w:r w:rsidR="00F40EEE">
        <w:rPr>
          <w:rFonts w:ascii="Arial" w:hAnsi="Arial" w:cs="Arial"/>
          <w:sz w:val="24"/>
          <w:szCs w:val="24"/>
        </w:rPr>
        <w:t>)</w:t>
      </w:r>
      <w:r w:rsidR="004A60C5">
        <w:rPr>
          <w:rFonts w:ascii="Arial" w:hAnsi="Arial" w:cs="Arial"/>
          <w:sz w:val="24"/>
          <w:szCs w:val="24"/>
        </w:rPr>
        <w:t>.</w:t>
      </w:r>
      <w:r w:rsidR="00F40EEE">
        <w:rPr>
          <w:rFonts w:ascii="Arial" w:hAnsi="Arial" w:cs="Arial"/>
          <w:sz w:val="24"/>
          <w:szCs w:val="24"/>
        </w:rPr>
        <w:t xml:space="preserve"> Fig</w:t>
      </w:r>
      <w:r w:rsidR="005175C1">
        <w:rPr>
          <w:rFonts w:ascii="Arial" w:hAnsi="Arial" w:cs="Arial"/>
          <w:sz w:val="24"/>
          <w:szCs w:val="24"/>
        </w:rPr>
        <w:t>s. 2c and d</w:t>
      </w:r>
      <w:r w:rsidR="00F40EEE">
        <w:rPr>
          <w:rFonts w:ascii="Arial" w:hAnsi="Arial" w:cs="Arial"/>
          <w:sz w:val="24"/>
          <w:szCs w:val="24"/>
        </w:rPr>
        <w:t xml:space="preserve"> shows a chronic active white matter lesion and the microglia collected by LCM. </w:t>
      </w:r>
    </w:p>
    <w:p w14:paraId="47F4C3A7" w14:textId="7427E814" w:rsidR="005175C1" w:rsidRPr="005175C1" w:rsidRDefault="005175C1" w:rsidP="005175C1">
      <w:pPr>
        <w:spacing w:after="0" w:line="240" w:lineRule="auto"/>
        <w:rPr>
          <w:ins w:id="25" w:author="Kim, Jihye" w:date="2021-11-01T11:01:00Z"/>
          <w:rFonts w:ascii="Arial" w:hAnsi="Arial" w:cs="Arial"/>
          <w:sz w:val="24"/>
          <w:szCs w:val="24"/>
        </w:rPr>
      </w:pPr>
      <w:r w:rsidRPr="005175C1">
        <w:rPr>
          <w:rFonts w:ascii="Arial" w:hAnsi="Arial" w:cs="Arial"/>
          <w:sz w:val="24"/>
          <w:szCs w:val="24"/>
        </w:rPr>
        <w:t xml:space="preserve">RNA </w:t>
      </w:r>
      <w:r>
        <w:rPr>
          <w:rFonts w:ascii="Arial" w:hAnsi="Arial" w:cs="Arial"/>
          <w:sz w:val="24"/>
          <w:szCs w:val="24"/>
        </w:rPr>
        <w:t xml:space="preserve">integrity number (RIN) was determined for each sample using an Agilent Bioanalyzer (Fig. 2e) and samples with RINs &gt; 5 we used for RNA seg. The enrichment of microglial genes was </w:t>
      </w:r>
      <w:del w:id="26" w:author="Kim, Jihye" w:date="2022-01-17T11:24:00Z">
        <w:r w:rsidDel="00F91344">
          <w:rPr>
            <w:rFonts w:ascii="Arial" w:hAnsi="Arial" w:cs="Arial"/>
            <w:sz w:val="24"/>
            <w:szCs w:val="24"/>
          </w:rPr>
          <w:delText>evaluated in each sample</w:delText>
        </w:r>
      </w:del>
      <w:ins w:id="27" w:author="Kim, Jihye" w:date="2022-01-17T11:24:00Z">
        <w:r w:rsidR="00F91344">
          <w:rPr>
            <w:rFonts w:ascii="Arial" w:hAnsi="Arial" w:cs="Arial"/>
            <w:sz w:val="24"/>
            <w:szCs w:val="24"/>
          </w:rPr>
          <w:t xml:space="preserve">obtained from </w:t>
        </w:r>
      </w:ins>
      <w:del w:id="28" w:author="Kim, Jihye" w:date="2022-01-17T11:24:00Z">
        <w:r w:rsidDel="00F91344">
          <w:rPr>
            <w:rFonts w:ascii="Arial" w:hAnsi="Arial" w:cs="Arial"/>
            <w:sz w:val="24"/>
            <w:szCs w:val="24"/>
          </w:rPr>
          <w:delText xml:space="preserve"> using a combination of </w:delText>
        </w:r>
      </w:del>
      <w:ins w:id="29" w:author="Kim, Jihye" w:date="2021-11-01T11:01:00Z">
        <w:r w:rsidRPr="005175C1">
          <w:rPr>
            <w:rFonts w:ascii="Arial" w:hAnsi="Arial" w:cs="Arial"/>
            <w:sz w:val="24"/>
            <w:szCs w:val="24"/>
          </w:rPr>
          <w:t>Gene Set Enrichment Analysis (GSEA) (reference 8, Subramanian et al., 2005)</w:t>
        </w:r>
      </w:ins>
      <w:r>
        <w:rPr>
          <w:rFonts w:ascii="Arial" w:hAnsi="Arial" w:cs="Arial"/>
          <w:sz w:val="24"/>
          <w:szCs w:val="24"/>
        </w:rPr>
        <w:t xml:space="preserve"> and</w:t>
      </w:r>
      <w:ins w:id="30" w:author="Kim, Jihye" w:date="2022-01-17T11:24:00Z">
        <w:r w:rsidR="00F91344">
          <w:rPr>
            <w:rFonts w:ascii="Arial" w:hAnsi="Arial" w:cs="Arial"/>
            <w:sz w:val="24"/>
            <w:szCs w:val="24"/>
          </w:rPr>
          <w:t xml:space="preserve"> several gene sets </w:t>
        </w:r>
      </w:ins>
      <w:r>
        <w:rPr>
          <w:rFonts w:ascii="Arial" w:hAnsi="Arial" w:cs="Arial"/>
          <w:sz w:val="24"/>
          <w:szCs w:val="24"/>
        </w:rPr>
        <w:t>as described in methods. We compared WM and GM microglial line cell-</w:t>
      </w:r>
      <w:ins w:id="31" w:author="Kim, Jihye" w:date="2022-01-17T11:32:00Z">
        <w:r w:rsidR="0091086D">
          <w:rPr>
            <w:rFonts w:ascii="Arial" w:hAnsi="Arial" w:cs="Arial"/>
            <w:sz w:val="24"/>
            <w:szCs w:val="24"/>
          </w:rPr>
          <w:t>type-</w:t>
        </w:r>
      </w:ins>
      <w:r>
        <w:rPr>
          <w:rFonts w:ascii="Arial" w:hAnsi="Arial" w:cs="Arial"/>
          <w:sz w:val="24"/>
          <w:szCs w:val="24"/>
        </w:rPr>
        <w:t xml:space="preserve">specific gene enrichment with RNA samples from normal appearing white matter (Fig. 2f). </w:t>
      </w:r>
      <w:ins w:id="32" w:author="Kim, Jihye" w:date="2021-11-01T11:01:00Z">
        <w:r w:rsidRPr="005175C1">
          <w:rPr>
            <w:rFonts w:ascii="Arial" w:hAnsi="Arial" w:cs="Arial"/>
            <w:sz w:val="24"/>
            <w:szCs w:val="24"/>
          </w:rPr>
          <w:t>Gene sets with normalized enrichment scores (NES) &gt; 1.5 or &lt; -1.5 were considered significant.</w:t>
        </w:r>
      </w:ins>
      <w:r>
        <w:rPr>
          <w:rFonts w:ascii="Arial" w:hAnsi="Arial" w:cs="Arial"/>
          <w:sz w:val="24"/>
          <w:szCs w:val="24"/>
        </w:rPr>
        <w:t xml:space="preserve"> Microglial-specific transcripts were highly enriched in WM and GM microglial lines compared to NAWM (Fig. f, left panels). In contrast oligodendrocyte specific transcripts were highly enriched in NAWM, but not in WM or GM microglial lines (Fig. 2f, right panels).  </w:t>
      </w:r>
    </w:p>
    <w:p w14:paraId="1402B44A" w14:textId="77777777" w:rsidR="006D7B6C" w:rsidRPr="005175C1" w:rsidRDefault="006D7B6C">
      <w:pPr>
        <w:rPr>
          <w:rFonts w:ascii="Arial" w:hAnsi="Arial" w:cs="Arial"/>
          <w:sz w:val="24"/>
          <w:szCs w:val="24"/>
        </w:rPr>
      </w:pPr>
    </w:p>
    <w:p w14:paraId="46CB2D76" w14:textId="77777777" w:rsidR="006D7B6C" w:rsidRDefault="006D7B6C">
      <w:pPr>
        <w:rPr>
          <w:rFonts w:ascii="Arial" w:hAnsi="Arial" w:cs="Arial"/>
          <w:sz w:val="24"/>
          <w:szCs w:val="24"/>
        </w:rPr>
      </w:pPr>
    </w:p>
    <w:p w14:paraId="7B9BD2A4" w14:textId="77777777" w:rsidR="006D7B6C" w:rsidRDefault="006D7B6C">
      <w:pPr>
        <w:rPr>
          <w:rFonts w:ascii="Arial" w:hAnsi="Arial" w:cs="Arial"/>
          <w:sz w:val="24"/>
          <w:szCs w:val="24"/>
        </w:rPr>
      </w:pPr>
    </w:p>
    <w:p w14:paraId="23ECE86C" w14:textId="1B720A2D" w:rsidR="00154F0B" w:rsidRDefault="00535635" w:rsidP="005175C1">
      <w:pPr>
        <w:pStyle w:val="NormalWeb"/>
        <w:spacing w:before="0" w:beforeAutospacing="0" w:after="0" w:afterAutospacing="0" w:line="280" w:lineRule="exact"/>
        <w:rPr>
          <w:rFonts w:ascii="Arial" w:eastAsiaTheme="minorEastAsia" w:hAnsi="Arial" w:cs="Arial"/>
          <w:color w:val="000000" w:themeColor="text1"/>
          <w:kern w:val="24"/>
        </w:rPr>
      </w:pPr>
      <w:r>
        <w:rPr>
          <w:rFonts w:ascii="Arial" w:hAnsi="Arial" w:cs="Arial"/>
          <w:i/>
        </w:rPr>
        <w:t xml:space="preserve">RNA-seq of white matter line vs gray matter line. </w:t>
      </w:r>
      <w:r w:rsidR="00154F0B">
        <w:rPr>
          <w:rFonts w:ascii="Arial" w:hAnsi="Arial" w:cs="Arial"/>
        </w:rPr>
        <w:t xml:space="preserve">We used RNA sequencing to compare gene transcripts in laser captured microglia from WM (n=5) and GM (n=5) </w:t>
      </w:r>
      <w:r w:rsidR="0076341A">
        <w:rPr>
          <w:rFonts w:ascii="Arial" w:hAnsi="Arial" w:cs="Arial"/>
        </w:rPr>
        <w:t xml:space="preserve">lesion </w:t>
      </w:r>
      <w:r w:rsidR="00154F0B">
        <w:rPr>
          <w:rFonts w:ascii="Arial" w:hAnsi="Arial" w:cs="Arial"/>
        </w:rPr>
        <w:t xml:space="preserve">lines. One hundred and eighty-six gene transcripts were significantly altered (FDR </w:t>
      </w:r>
      <w:del w:id="33" w:author="Kim, Jihye" w:date="2022-01-17T11:36:00Z">
        <w:r w:rsidR="00154F0B" w:rsidDel="0091086D">
          <w:rPr>
            <w:rFonts w:ascii="Arial" w:hAnsi="Arial" w:cs="Arial"/>
          </w:rPr>
          <w:delText xml:space="preserve">adjusted </w:delText>
        </w:r>
      </w:del>
      <w:r w:rsidR="00154F0B">
        <w:rPr>
          <w:rFonts w:ascii="Arial" w:hAnsi="Arial" w:cs="Arial"/>
        </w:rPr>
        <w:t xml:space="preserve">&lt;0.05) </w:t>
      </w:r>
      <w:r w:rsidR="005175C1">
        <w:rPr>
          <w:rFonts w:ascii="Arial" w:hAnsi="Arial" w:cs="Arial"/>
        </w:rPr>
        <w:t xml:space="preserve">as shown in the heatmap (Fig. 3a). The volcano blot (Fig. 3b)  </w:t>
      </w:r>
      <w:r w:rsidR="00154F0B">
        <w:rPr>
          <w:rFonts w:ascii="Arial" w:hAnsi="Arial" w:cs="Arial"/>
        </w:rPr>
        <w:t xml:space="preserve">176 </w:t>
      </w:r>
      <w:r w:rsidR="00E229C6">
        <w:rPr>
          <w:rFonts w:ascii="Arial" w:hAnsi="Arial" w:cs="Arial"/>
        </w:rPr>
        <w:t xml:space="preserve">of these differentially expressed genes (DEGs) </w:t>
      </w:r>
      <w:r w:rsidR="00154F0B">
        <w:rPr>
          <w:rFonts w:ascii="Arial" w:hAnsi="Arial" w:cs="Arial"/>
        </w:rPr>
        <w:t xml:space="preserve">were increased in WM lines and 111 were enriched in GM lines. </w:t>
      </w:r>
      <w:r w:rsidR="00154F0B" w:rsidRPr="005175C1">
        <w:rPr>
          <w:rFonts w:ascii="Arial" w:hAnsi="Arial" w:cs="Arial"/>
          <w:highlight w:val="yellow"/>
        </w:rPr>
        <w:t xml:space="preserve">Using the brain cell-specific </w:t>
      </w:r>
      <w:r w:rsidR="00154F0B" w:rsidRPr="005175C1">
        <w:rPr>
          <w:rFonts w:ascii="Arial" w:hAnsi="Arial" w:cs="Arial"/>
          <w:i/>
          <w:highlight w:val="yellow"/>
        </w:rPr>
        <w:t>RNA-seq</w:t>
      </w:r>
      <w:r w:rsidR="00154F0B" w:rsidRPr="005175C1">
        <w:rPr>
          <w:rFonts w:ascii="Arial" w:hAnsi="Arial" w:cs="Arial"/>
          <w:highlight w:val="yellow"/>
        </w:rPr>
        <w:t xml:space="preserve"> database (</w:t>
      </w:r>
      <w:ins w:id="34" w:author="Kim, Jihye" w:date="2022-01-17T11:37:00Z">
        <w:r w:rsidR="006710D9" w:rsidRPr="00A71626">
          <w:rPr>
            <w:rFonts w:ascii="Arial" w:hAnsi="Arial" w:cs="Arial"/>
          </w:rPr>
          <w:t>brainrnaseq.org, reference 9</w:t>
        </w:r>
      </w:ins>
      <w:del w:id="35" w:author="Kim, Jihye" w:date="2022-01-17T11:37:00Z">
        <w:r w:rsidR="00154F0B" w:rsidRPr="005175C1" w:rsidDel="006710D9">
          <w:rPr>
            <w:rFonts w:ascii="Arial" w:hAnsi="Arial" w:cs="Arial"/>
            <w:highlight w:val="yellow"/>
          </w:rPr>
          <w:delText xml:space="preserve">  </w:delText>
        </w:r>
      </w:del>
      <w:r w:rsidR="00154F0B" w:rsidRPr="005175C1">
        <w:rPr>
          <w:rFonts w:ascii="Arial" w:hAnsi="Arial" w:cs="Arial"/>
          <w:highlight w:val="yellow"/>
        </w:rPr>
        <w:t xml:space="preserve">), </w:t>
      </w:r>
      <w:commentRangeStart w:id="36"/>
      <w:del w:id="37" w:author="Kim, Jihye" w:date="2022-02-08T10:59:00Z">
        <w:r w:rsidR="00154F0B" w:rsidRPr="005175C1" w:rsidDel="003D1E31">
          <w:rPr>
            <w:rFonts w:ascii="Arial" w:hAnsi="Arial" w:cs="Arial"/>
            <w:highlight w:val="yellow"/>
          </w:rPr>
          <w:delText xml:space="preserve">x </w:delText>
        </w:r>
      </w:del>
      <w:ins w:id="38" w:author="Kim, Jihye" w:date="2022-02-08T10:59:00Z">
        <w:r w:rsidR="003D1E31">
          <w:rPr>
            <w:rFonts w:ascii="Arial" w:hAnsi="Arial" w:cs="Arial"/>
            <w:highlight w:val="yellow"/>
          </w:rPr>
          <w:t>1</w:t>
        </w:r>
      </w:ins>
      <w:ins w:id="39" w:author="Kim, Jihye" w:date="2022-02-08T11:13:00Z">
        <w:r w:rsidR="00B413ED">
          <w:rPr>
            <w:rFonts w:ascii="Arial" w:hAnsi="Arial" w:cs="Arial"/>
            <w:highlight w:val="yellow"/>
          </w:rPr>
          <w:t>1</w:t>
        </w:r>
        <w:commentRangeEnd w:id="36"/>
        <w:r w:rsidR="00B413ED">
          <w:rPr>
            <w:rStyle w:val="CommentReference"/>
            <w:rFonts w:asciiTheme="minorHAnsi" w:eastAsiaTheme="minorHAnsi" w:hAnsiTheme="minorHAnsi" w:cstheme="minorBidi"/>
          </w:rPr>
          <w:commentReference w:id="36"/>
        </w:r>
        <w:r w:rsidR="00B413ED">
          <w:rPr>
            <w:rFonts w:ascii="Arial" w:hAnsi="Arial" w:cs="Arial"/>
            <w:highlight w:val="yellow"/>
          </w:rPr>
          <w:t xml:space="preserve"> o</w:t>
        </w:r>
      </w:ins>
      <w:del w:id="40" w:author="Kim, Jihye" w:date="2022-02-08T11:13:00Z">
        <w:r w:rsidR="00154F0B" w:rsidRPr="005175C1" w:rsidDel="00B413ED">
          <w:rPr>
            <w:rFonts w:ascii="Arial" w:hAnsi="Arial" w:cs="Arial"/>
            <w:highlight w:val="yellow"/>
          </w:rPr>
          <w:delText>o</w:delText>
        </w:r>
      </w:del>
      <w:r w:rsidR="00154F0B" w:rsidRPr="005175C1">
        <w:rPr>
          <w:rFonts w:ascii="Arial" w:hAnsi="Arial" w:cs="Arial"/>
          <w:highlight w:val="yellow"/>
        </w:rPr>
        <w:t xml:space="preserve">f these DEGs were identified as </w:t>
      </w:r>
      <w:r w:rsidR="00E22A91" w:rsidRPr="005175C1">
        <w:rPr>
          <w:rFonts w:ascii="Arial" w:hAnsi="Arial" w:cs="Arial"/>
          <w:highlight w:val="yellow"/>
        </w:rPr>
        <w:t>microglia specific or microglia enriched</w:t>
      </w:r>
      <w:ins w:id="41" w:author="Kim, Jihye" w:date="2022-02-08T11:14:00Z">
        <w:r w:rsidR="006E05EA">
          <w:rPr>
            <w:rFonts w:ascii="Arial" w:hAnsi="Arial" w:cs="Arial"/>
            <w:highlight w:val="yellow"/>
          </w:rPr>
          <w:t xml:space="preserve"> which is defined by </w:t>
        </w:r>
        <w:r w:rsidR="00CB293C">
          <w:rPr>
            <w:rFonts w:ascii="Arial" w:hAnsi="Arial" w:cs="Arial"/>
            <w:highlight w:val="yellow"/>
          </w:rPr>
          <w:t>pval &lt; 0.05 and FC &gt; 2 comparison with other cell types</w:t>
        </w:r>
      </w:ins>
      <w:r w:rsidR="005175C1" w:rsidRPr="005175C1">
        <w:rPr>
          <w:rFonts w:ascii="Arial" w:hAnsi="Arial" w:cs="Arial"/>
          <w:highlight w:val="yellow"/>
        </w:rPr>
        <w:t>.</w:t>
      </w:r>
      <w:ins w:id="42" w:author="Kim, Jihye" w:date="2022-02-08T11:01:00Z">
        <w:r w:rsidR="00B413ED">
          <w:rPr>
            <w:rFonts w:ascii="Arial" w:hAnsi="Arial" w:cs="Arial"/>
          </w:rPr>
          <w:t xml:space="preserve"> </w:t>
        </w:r>
      </w:ins>
      <w:r w:rsidR="005175C1">
        <w:rPr>
          <w:rFonts w:ascii="Arial" w:hAnsi="Arial" w:cs="Arial"/>
        </w:rPr>
        <w:t xml:space="preserve"> </w:t>
      </w:r>
      <w:r w:rsidR="00E22A91">
        <w:rPr>
          <w:rFonts w:ascii="Arial" w:hAnsi="Arial" w:cs="Arial"/>
        </w:rPr>
        <w:t>Using Gene Ontology (GO) analyses three pathways were significantly increased in white matter lines when compared to gray matter lines. These include iron homeostasis (</w:t>
      </w:r>
      <w:r w:rsidR="00E22A91" w:rsidRPr="00E22A91">
        <w:rPr>
          <w:rFonts w:ascii="Arial" w:eastAsiaTheme="minorEastAsia" w:hAnsi="Arial" w:cs="Arial"/>
          <w:color w:val="000000" w:themeColor="text1"/>
          <w:kern w:val="24"/>
        </w:rPr>
        <w:t>GO:0006879</w:t>
      </w:r>
      <w:r w:rsidR="002762DE">
        <w:rPr>
          <w:rFonts w:ascii="Arial" w:eastAsiaTheme="minorEastAsia" w:hAnsi="Arial" w:cs="Arial"/>
          <w:color w:val="000000" w:themeColor="text1"/>
          <w:kern w:val="24"/>
        </w:rPr>
        <w:t>; p&gt; 0.0015</w:t>
      </w:r>
      <w:r w:rsidR="00E22A91" w:rsidRPr="00E22A91">
        <w:rPr>
          <w:rFonts w:ascii="Arial" w:eastAsiaTheme="minorEastAsia" w:hAnsi="Arial" w:cs="Arial"/>
          <w:color w:val="000000" w:themeColor="text1"/>
          <w:kern w:val="24"/>
        </w:rPr>
        <w:t>)</w:t>
      </w:r>
      <w:r w:rsidR="002762DE">
        <w:rPr>
          <w:rFonts w:ascii="Arial" w:eastAsiaTheme="minorEastAsia" w:hAnsi="Arial" w:cs="Arial"/>
          <w:color w:val="000000" w:themeColor="text1"/>
          <w:kern w:val="24"/>
        </w:rPr>
        <w:t>, cytokine signaling (</w:t>
      </w:r>
      <w:r w:rsidR="002762DE" w:rsidRPr="002762DE">
        <w:rPr>
          <w:rFonts w:ascii="Arial" w:eastAsiaTheme="minorEastAsia" w:hAnsi="Arial" w:cs="Arial"/>
          <w:color w:val="000000" w:themeColor="text1"/>
          <w:kern w:val="24"/>
        </w:rPr>
        <w:t>GO:0019221</w:t>
      </w:r>
      <w:r w:rsidR="002762DE">
        <w:rPr>
          <w:rFonts w:ascii="Arial" w:eastAsiaTheme="minorEastAsia" w:hAnsi="Arial" w:cs="Arial"/>
          <w:color w:val="000000" w:themeColor="text1"/>
          <w:kern w:val="24"/>
        </w:rPr>
        <w:t>; p&gt;</w:t>
      </w:r>
      <w:r w:rsidR="002762DE" w:rsidRPr="002762DE">
        <w:rPr>
          <w:rFonts w:ascii="Arial" w:eastAsiaTheme="minorEastAsia" w:hAnsi="Arial" w:cs="Arial"/>
          <w:color w:val="000000" w:themeColor="text1"/>
          <w:kern w:val="24"/>
        </w:rPr>
        <w:t>0.0041)</w:t>
      </w:r>
      <w:r w:rsidR="00E229C6">
        <w:rPr>
          <w:rFonts w:ascii="Arial" w:eastAsiaTheme="minorEastAsia" w:hAnsi="Arial" w:cs="Arial"/>
          <w:color w:val="000000" w:themeColor="text1"/>
          <w:kern w:val="24"/>
        </w:rPr>
        <w:t xml:space="preserve"> </w:t>
      </w:r>
    </w:p>
    <w:p w14:paraId="529D410A" w14:textId="77777777" w:rsidR="005175C1" w:rsidRDefault="005175C1" w:rsidP="005175C1">
      <w:pPr>
        <w:pStyle w:val="NormalWeb"/>
        <w:spacing w:before="0" w:beforeAutospacing="0" w:after="0" w:afterAutospacing="0" w:line="280" w:lineRule="exact"/>
        <w:rPr>
          <w:rFonts w:ascii="Arial" w:hAnsi="Arial" w:cs="Arial"/>
        </w:rPr>
      </w:pPr>
    </w:p>
    <w:p w14:paraId="75D4F33F" w14:textId="77777777" w:rsidR="00250A0F" w:rsidRDefault="00E229C6" w:rsidP="00250A0F">
      <w:pPr>
        <w:pStyle w:val="NormalWeb"/>
        <w:spacing w:before="0" w:beforeAutospacing="0" w:after="0" w:afterAutospacing="0" w:line="280" w:lineRule="exact"/>
        <w:rPr>
          <w:rFonts w:ascii="Arial" w:eastAsiaTheme="minorEastAsia" w:hAnsi="Arial" w:cs="Arial"/>
          <w:color w:val="000000" w:themeColor="text1"/>
          <w:kern w:val="24"/>
        </w:rPr>
      </w:pPr>
      <w:r>
        <w:rPr>
          <w:rFonts w:ascii="Arial" w:hAnsi="Arial" w:cs="Arial"/>
        </w:rPr>
        <w:t xml:space="preserve">Of the 111 DEGS enriched in GM microglia lines, x were specific for or enriched in microglia based upon the brain cell-specific </w:t>
      </w:r>
      <w:r w:rsidRPr="00161174">
        <w:rPr>
          <w:rFonts w:ascii="Arial" w:hAnsi="Arial" w:cs="Arial"/>
          <w:i/>
        </w:rPr>
        <w:t>RNA-seq</w:t>
      </w:r>
      <w:r>
        <w:rPr>
          <w:rFonts w:ascii="Arial" w:hAnsi="Arial" w:cs="Arial"/>
        </w:rPr>
        <w:t xml:space="preserve"> database (  ). Using Gene Ontology (GO) analyses </w:t>
      </w:r>
      <w:r w:rsidR="005175C1">
        <w:rPr>
          <w:rFonts w:ascii="Arial" w:hAnsi="Arial" w:cs="Arial"/>
        </w:rPr>
        <w:t>five</w:t>
      </w:r>
      <w:r>
        <w:rPr>
          <w:rFonts w:ascii="Arial" w:hAnsi="Arial" w:cs="Arial"/>
        </w:rPr>
        <w:t xml:space="preserve"> pathways were significantly increased </w:t>
      </w:r>
      <w:r w:rsidR="00250A0F">
        <w:rPr>
          <w:rFonts w:ascii="Arial" w:hAnsi="Arial" w:cs="Arial"/>
        </w:rPr>
        <w:t xml:space="preserve">in </w:t>
      </w:r>
      <w:r>
        <w:rPr>
          <w:rFonts w:ascii="Arial" w:hAnsi="Arial" w:cs="Arial"/>
        </w:rPr>
        <w:t xml:space="preserve">gray matter microglia lines </w:t>
      </w:r>
      <w:r w:rsidR="00250A0F">
        <w:rPr>
          <w:rFonts w:ascii="Arial" w:hAnsi="Arial" w:cs="Arial"/>
        </w:rPr>
        <w:t xml:space="preserve">when compared to white matter microglia lines. These include protein folding </w:t>
      </w:r>
      <w:r w:rsidR="00250A0F" w:rsidRPr="00250A0F">
        <w:rPr>
          <w:rFonts w:ascii="Arial" w:eastAsiaTheme="minorEastAsia" w:hAnsi="Arial" w:cs="Arial"/>
          <w:color w:val="000000" w:themeColor="text1"/>
          <w:kern w:val="24"/>
        </w:rPr>
        <w:t>(GO:</w:t>
      </w:r>
      <w:r w:rsidR="003E4DA6">
        <w:rPr>
          <w:rFonts w:ascii="Arial" w:eastAsiaTheme="minorEastAsia" w:hAnsi="Arial" w:cs="Arial"/>
          <w:color w:val="000000" w:themeColor="text1"/>
          <w:kern w:val="24"/>
        </w:rPr>
        <w:t>0034629; p&lt; 0.0002</w:t>
      </w:r>
      <w:r w:rsidR="00250A0F" w:rsidRPr="00250A0F">
        <w:rPr>
          <w:rFonts w:ascii="Arial" w:eastAsiaTheme="minorEastAsia" w:hAnsi="Arial" w:cs="Arial"/>
          <w:color w:val="000000" w:themeColor="text1"/>
          <w:kern w:val="24"/>
        </w:rPr>
        <w:t>)</w:t>
      </w:r>
      <w:r w:rsidR="00250A0F">
        <w:rPr>
          <w:rFonts w:ascii="Arial" w:eastAsiaTheme="minorEastAsia" w:hAnsi="Arial" w:cs="Arial"/>
          <w:color w:val="000000" w:themeColor="text1"/>
          <w:kern w:val="24"/>
        </w:rPr>
        <w:t xml:space="preserve">, heat shock protein response </w:t>
      </w:r>
      <w:r w:rsidR="003E4DA6">
        <w:rPr>
          <w:rFonts w:ascii="Arial" w:eastAsiaTheme="minorEastAsia" w:hAnsi="Arial" w:cs="Arial"/>
          <w:color w:val="000000" w:themeColor="text1"/>
          <w:kern w:val="24"/>
        </w:rPr>
        <w:t xml:space="preserve">(GO; </w:t>
      </w:r>
      <w:r w:rsidR="003E4DA6" w:rsidRPr="00250A0F">
        <w:rPr>
          <w:rFonts w:ascii="Arial" w:eastAsiaTheme="minorEastAsia" w:hAnsi="Arial" w:cs="Arial"/>
          <w:color w:val="000000" w:themeColor="text1"/>
          <w:kern w:val="24"/>
        </w:rPr>
        <w:t>0034620;</w:t>
      </w:r>
      <w:r w:rsidR="003E4DA6" w:rsidRPr="00250A0F">
        <w:rPr>
          <w:rFonts w:asciiTheme="minorHAnsi" w:eastAsiaTheme="minorEastAsia" w:hAnsi="Calibri" w:cstheme="minorBidi"/>
          <w:color w:val="000000" w:themeColor="text1"/>
          <w:kern w:val="24"/>
        </w:rPr>
        <w:t xml:space="preserve"> </w:t>
      </w:r>
      <w:r w:rsidR="003E4DA6" w:rsidRPr="00250A0F">
        <w:rPr>
          <w:rFonts w:ascii="Arial" w:eastAsiaTheme="minorEastAsia" w:hAnsi="Arial" w:cs="Arial"/>
          <w:color w:val="000000" w:themeColor="text1"/>
          <w:kern w:val="24"/>
        </w:rPr>
        <w:t>p&lt; 0</w:t>
      </w:r>
      <w:r w:rsidR="003E4DA6">
        <w:rPr>
          <w:rFonts w:ascii="Arial" w:eastAsiaTheme="minorEastAsia" w:hAnsi="Arial" w:cs="Arial"/>
          <w:color w:val="000000" w:themeColor="text1"/>
          <w:kern w:val="24"/>
        </w:rPr>
        <w:t>.</w:t>
      </w:r>
      <w:r w:rsidR="003E4DA6" w:rsidRPr="00250A0F">
        <w:rPr>
          <w:rFonts w:ascii="Arial" w:eastAsiaTheme="minorEastAsia" w:hAnsi="Arial" w:cs="Arial"/>
          <w:color w:val="000000" w:themeColor="text1"/>
          <w:kern w:val="24"/>
        </w:rPr>
        <w:t>000</w:t>
      </w:r>
      <w:r w:rsidR="003E4DA6">
        <w:rPr>
          <w:rFonts w:ascii="Arial" w:eastAsiaTheme="minorEastAsia" w:hAnsi="Arial" w:cs="Arial"/>
          <w:color w:val="000000" w:themeColor="text1"/>
          <w:kern w:val="24"/>
        </w:rPr>
        <w:t xml:space="preserve">1) </w:t>
      </w:r>
      <w:r w:rsidR="00250A0F">
        <w:rPr>
          <w:rFonts w:ascii="Arial" w:eastAsiaTheme="minorEastAsia" w:hAnsi="Arial" w:cs="Arial"/>
          <w:color w:val="000000" w:themeColor="text1"/>
          <w:kern w:val="24"/>
        </w:rPr>
        <w:t>and conical Wnt signalling (Go:0060070; p&gt; 0.0007)</w:t>
      </w:r>
      <w:r w:rsidR="003E4DA6">
        <w:rPr>
          <w:rFonts w:ascii="Arial" w:eastAsiaTheme="minorEastAsia" w:hAnsi="Arial" w:cs="Arial"/>
          <w:color w:val="000000" w:themeColor="text1"/>
          <w:kern w:val="24"/>
        </w:rPr>
        <w:t xml:space="preserve">. </w:t>
      </w:r>
    </w:p>
    <w:p w14:paraId="0584B732" w14:textId="77777777" w:rsidR="00250A0F" w:rsidRDefault="00250A0F" w:rsidP="00250A0F">
      <w:pPr>
        <w:pStyle w:val="NormalWeb"/>
        <w:spacing w:before="0" w:beforeAutospacing="0" w:after="0" w:afterAutospacing="0" w:line="280" w:lineRule="exact"/>
        <w:jc w:val="right"/>
        <w:rPr>
          <w:rFonts w:ascii="Arial" w:eastAsiaTheme="minorEastAsia" w:hAnsi="Arial" w:cs="Arial"/>
          <w:color w:val="000000" w:themeColor="text1"/>
          <w:kern w:val="24"/>
        </w:rPr>
      </w:pPr>
    </w:p>
    <w:p w14:paraId="4F749DA7" w14:textId="77777777" w:rsidR="00250A0F" w:rsidRDefault="00250A0F" w:rsidP="00250A0F">
      <w:pPr>
        <w:pStyle w:val="NormalWeb"/>
        <w:spacing w:before="0" w:beforeAutospacing="0" w:after="0" w:afterAutospacing="0" w:line="280" w:lineRule="exact"/>
        <w:jc w:val="right"/>
      </w:pPr>
    </w:p>
    <w:p w14:paraId="47D0FB1D" w14:textId="77777777" w:rsidR="00250A0F" w:rsidRPr="00250A0F" w:rsidRDefault="00250A0F" w:rsidP="00250A0F">
      <w:pPr>
        <w:pStyle w:val="NormalWeb"/>
        <w:spacing w:before="0" w:beforeAutospacing="0" w:after="0" w:afterAutospacing="0" w:line="280" w:lineRule="exact"/>
        <w:rPr>
          <w:rFonts w:ascii="Arial" w:hAnsi="Arial" w:cs="Arial"/>
        </w:rPr>
      </w:pPr>
    </w:p>
    <w:p w14:paraId="373E7382" w14:textId="77777777" w:rsidR="00154F0B" w:rsidRPr="00250A0F" w:rsidRDefault="00250A0F" w:rsidP="00250A0F">
      <w:pPr>
        <w:rPr>
          <w:rFonts w:ascii="Arial" w:hAnsi="Arial" w:cs="Arial"/>
          <w:sz w:val="24"/>
          <w:szCs w:val="24"/>
        </w:rPr>
      </w:pPr>
      <w:r w:rsidRPr="00250A0F">
        <w:rPr>
          <w:rFonts w:ascii="Arial" w:hAnsi="Arial" w:cs="Arial"/>
          <w:sz w:val="24"/>
          <w:szCs w:val="24"/>
        </w:rPr>
        <w:t xml:space="preserve"> </w:t>
      </w:r>
      <w:r w:rsidR="000E635B">
        <w:rPr>
          <w:rFonts w:ascii="Arial" w:hAnsi="Arial" w:cs="Arial"/>
          <w:sz w:val="24"/>
          <w:szCs w:val="24"/>
        </w:rPr>
        <w:t xml:space="preserve"> </w:t>
      </w:r>
    </w:p>
    <w:p w14:paraId="71E2123F" w14:textId="77777777" w:rsidR="00FB0169" w:rsidRDefault="00260147">
      <w:pPr>
        <w:rPr>
          <w:rFonts w:ascii="Arial" w:hAnsi="Arial" w:cs="Arial"/>
          <w:sz w:val="24"/>
          <w:szCs w:val="24"/>
        </w:rPr>
      </w:pPr>
      <w:r w:rsidRPr="00B63A9D">
        <w:rPr>
          <w:rFonts w:ascii="Arial" w:hAnsi="Arial" w:cs="Arial"/>
          <w:i/>
          <w:sz w:val="24"/>
          <w:szCs w:val="24"/>
        </w:rPr>
        <w:t>Credentialing.</w:t>
      </w:r>
      <w:r>
        <w:rPr>
          <w:rFonts w:ascii="Arial" w:hAnsi="Arial" w:cs="Arial"/>
          <w:sz w:val="24"/>
          <w:szCs w:val="24"/>
        </w:rPr>
        <w:t xml:space="preserve"> To investigate the validity of laser capture gene profiles, we performed a series of validation studies to </w:t>
      </w:r>
      <w:r w:rsidR="000B1370">
        <w:rPr>
          <w:rFonts w:ascii="Arial" w:hAnsi="Arial" w:cs="Arial"/>
          <w:sz w:val="24"/>
          <w:szCs w:val="24"/>
        </w:rPr>
        <w:t>determine whether</w:t>
      </w:r>
      <w:r>
        <w:rPr>
          <w:rFonts w:ascii="Arial" w:hAnsi="Arial" w:cs="Arial"/>
          <w:sz w:val="24"/>
          <w:szCs w:val="24"/>
        </w:rPr>
        <w:t xml:space="preserve"> </w:t>
      </w:r>
      <w:r w:rsidR="00541F1B">
        <w:rPr>
          <w:rFonts w:ascii="Arial" w:hAnsi="Arial" w:cs="Arial"/>
          <w:sz w:val="24"/>
          <w:szCs w:val="24"/>
        </w:rPr>
        <w:t>translational products</w:t>
      </w:r>
      <w:r>
        <w:rPr>
          <w:rFonts w:ascii="Arial" w:hAnsi="Arial" w:cs="Arial"/>
          <w:sz w:val="24"/>
          <w:szCs w:val="24"/>
        </w:rPr>
        <w:t xml:space="preserve"> encoded by differentially expressed </w:t>
      </w:r>
      <w:r w:rsidR="00DC16BF">
        <w:rPr>
          <w:rFonts w:ascii="Arial" w:hAnsi="Arial" w:cs="Arial"/>
          <w:sz w:val="24"/>
          <w:szCs w:val="24"/>
        </w:rPr>
        <w:t xml:space="preserve">microglial </w:t>
      </w:r>
      <w:r w:rsidR="005D6A25">
        <w:rPr>
          <w:rFonts w:ascii="Arial" w:hAnsi="Arial" w:cs="Arial"/>
          <w:sz w:val="24"/>
          <w:szCs w:val="24"/>
        </w:rPr>
        <w:t>transcripts</w:t>
      </w:r>
      <w:r>
        <w:rPr>
          <w:rFonts w:ascii="Arial" w:hAnsi="Arial" w:cs="Arial"/>
          <w:sz w:val="24"/>
          <w:szCs w:val="24"/>
        </w:rPr>
        <w:t xml:space="preserve"> </w:t>
      </w:r>
      <w:r w:rsidR="00685453">
        <w:rPr>
          <w:rFonts w:ascii="Arial" w:hAnsi="Arial" w:cs="Arial"/>
          <w:sz w:val="24"/>
          <w:szCs w:val="24"/>
        </w:rPr>
        <w:t xml:space="preserve">where enriched in appropriate cells and locations. We </w:t>
      </w:r>
      <w:r w:rsidR="005175C1">
        <w:rPr>
          <w:rFonts w:ascii="Arial" w:hAnsi="Arial" w:cs="Arial"/>
          <w:sz w:val="24"/>
          <w:szCs w:val="24"/>
        </w:rPr>
        <w:t xml:space="preserve">focus on WM line microglia and the roles of iron homeostasis and NFkb signaling. Both pathways have been implicated in white matter lesion expansion and disability progression in progressive MS {   }. </w:t>
      </w:r>
    </w:p>
    <w:p w14:paraId="08E2FACB" w14:textId="77777777" w:rsidR="002D4B34" w:rsidRDefault="005175C1">
      <w:pPr>
        <w:rPr>
          <w:rFonts w:ascii="Arial" w:hAnsi="Arial" w:cs="Arial"/>
          <w:sz w:val="24"/>
          <w:szCs w:val="24"/>
        </w:rPr>
      </w:pPr>
      <w:r>
        <w:rPr>
          <w:rFonts w:ascii="Arial" w:hAnsi="Arial" w:cs="Arial"/>
          <w:sz w:val="24"/>
          <w:szCs w:val="24"/>
        </w:rPr>
        <w:t xml:space="preserve">Four iron related transcripts were significantly increased in WM lines: FXN, SLC11A1, TFRC and HAMP (Fig. 4a and b). We first investigated whether iron was detectable in WM and GM microglial lines. Iron was present in microglia associated with microglial lines of white matter lesions, but not in microglia associated with GM lines (Fig. 4c). </w:t>
      </w:r>
      <w:r w:rsidRPr="005175C1">
        <w:rPr>
          <w:rFonts w:ascii="Arial" w:hAnsi="Arial" w:cs="Arial"/>
          <w:sz w:val="24"/>
          <w:szCs w:val="24"/>
          <w:highlight w:val="yellow"/>
        </w:rPr>
        <w:t>Should we expand this?.</w:t>
      </w:r>
      <w:r>
        <w:rPr>
          <w:rFonts w:ascii="Arial" w:hAnsi="Arial" w:cs="Arial"/>
          <w:sz w:val="24"/>
          <w:szCs w:val="24"/>
        </w:rPr>
        <w:t xml:space="preserve"> We also credentialed TFRC and HAMP. TFRC encodes the transferrin receptor C and play a role in …. Transferrin receptor C was detected in microglia of WM lines, but not microglia of GM lines (Fig. 4d). </w:t>
      </w:r>
      <w:r w:rsidR="00AF0C55">
        <w:rPr>
          <w:rFonts w:ascii="Arial" w:hAnsi="Arial" w:cs="Arial"/>
          <w:sz w:val="24"/>
          <w:szCs w:val="24"/>
        </w:rPr>
        <w:t xml:space="preserve">Hamp encodes hepcidin an iron </w:t>
      </w:r>
      <w:r w:rsidR="006D1A56">
        <w:rPr>
          <w:rFonts w:ascii="Arial" w:hAnsi="Arial" w:cs="Arial"/>
          <w:sz w:val="24"/>
          <w:szCs w:val="24"/>
        </w:rPr>
        <w:t>sequestering</w:t>
      </w:r>
      <w:r w:rsidR="00AF0C55">
        <w:rPr>
          <w:rFonts w:ascii="Arial" w:hAnsi="Arial" w:cs="Arial"/>
          <w:sz w:val="24"/>
          <w:szCs w:val="24"/>
        </w:rPr>
        <w:t xml:space="preserve"> protein that degrades ferroprotein (FPN).  </w:t>
      </w:r>
      <w:r w:rsidRPr="005175C1">
        <w:rPr>
          <w:rFonts w:ascii="Arial" w:hAnsi="Arial" w:cs="Arial"/>
          <w:sz w:val="24"/>
          <w:szCs w:val="24"/>
          <w:highlight w:val="yellow"/>
        </w:rPr>
        <w:t>Need another sentence.</w:t>
      </w:r>
      <w:r>
        <w:rPr>
          <w:rFonts w:ascii="Arial" w:hAnsi="Arial" w:cs="Arial"/>
          <w:sz w:val="24"/>
          <w:szCs w:val="24"/>
        </w:rPr>
        <w:t xml:space="preserve"> W</w:t>
      </w:r>
      <w:r w:rsidR="006D1A56">
        <w:rPr>
          <w:rFonts w:ascii="Arial" w:hAnsi="Arial" w:cs="Arial"/>
          <w:sz w:val="24"/>
          <w:szCs w:val="24"/>
        </w:rPr>
        <w:t xml:space="preserve">e compared the location of </w:t>
      </w:r>
      <w:r w:rsidR="00AF0C55">
        <w:rPr>
          <w:rFonts w:ascii="Arial" w:hAnsi="Arial" w:cs="Arial"/>
          <w:sz w:val="24"/>
          <w:szCs w:val="24"/>
        </w:rPr>
        <w:t xml:space="preserve">hepcidin </w:t>
      </w:r>
      <w:r w:rsidR="00A05104">
        <w:rPr>
          <w:rFonts w:ascii="Arial" w:hAnsi="Arial" w:cs="Arial"/>
          <w:sz w:val="24"/>
          <w:szCs w:val="24"/>
        </w:rPr>
        <w:t xml:space="preserve">in </w:t>
      </w:r>
      <w:r w:rsidR="00541F1B">
        <w:rPr>
          <w:rFonts w:ascii="Arial" w:hAnsi="Arial" w:cs="Arial"/>
          <w:sz w:val="24"/>
          <w:szCs w:val="24"/>
        </w:rPr>
        <w:t>white and gra</w:t>
      </w:r>
      <w:r>
        <w:rPr>
          <w:rFonts w:ascii="Arial" w:hAnsi="Arial" w:cs="Arial"/>
          <w:sz w:val="24"/>
          <w:szCs w:val="24"/>
        </w:rPr>
        <w:t>y matter lesions that contained</w:t>
      </w:r>
      <w:r w:rsidR="00541F1B">
        <w:rPr>
          <w:rFonts w:ascii="Arial" w:hAnsi="Arial" w:cs="Arial"/>
          <w:sz w:val="24"/>
          <w:szCs w:val="24"/>
        </w:rPr>
        <w:t xml:space="preserve"> microglial line</w:t>
      </w:r>
      <w:r>
        <w:rPr>
          <w:rFonts w:ascii="Arial" w:hAnsi="Arial" w:cs="Arial"/>
          <w:sz w:val="24"/>
          <w:szCs w:val="24"/>
        </w:rPr>
        <w:t>s</w:t>
      </w:r>
      <w:r w:rsidR="00541F1B">
        <w:rPr>
          <w:rFonts w:ascii="Arial" w:hAnsi="Arial" w:cs="Arial"/>
          <w:sz w:val="24"/>
          <w:szCs w:val="24"/>
        </w:rPr>
        <w:t xml:space="preserve">. Staining patterns supported gene profiling studies by associating increased </w:t>
      </w:r>
      <w:r w:rsidR="006D1A56">
        <w:rPr>
          <w:rFonts w:ascii="Arial" w:hAnsi="Arial" w:cs="Arial"/>
          <w:sz w:val="24"/>
          <w:szCs w:val="24"/>
        </w:rPr>
        <w:t>hepicidin</w:t>
      </w:r>
      <w:r w:rsidR="00541F1B">
        <w:rPr>
          <w:rFonts w:ascii="Arial" w:hAnsi="Arial" w:cs="Arial"/>
          <w:sz w:val="24"/>
          <w:szCs w:val="24"/>
        </w:rPr>
        <w:t xml:space="preserve"> staining in WM lines compared to GM lines (Fig.</w:t>
      </w:r>
      <w:r>
        <w:rPr>
          <w:rFonts w:ascii="Arial" w:hAnsi="Arial" w:cs="Arial"/>
          <w:sz w:val="24"/>
          <w:szCs w:val="24"/>
        </w:rPr>
        <w:t xml:space="preserve"> 4d</w:t>
      </w:r>
      <w:r w:rsidR="00541F1B">
        <w:rPr>
          <w:rFonts w:ascii="Arial" w:hAnsi="Arial" w:cs="Arial"/>
          <w:sz w:val="24"/>
          <w:szCs w:val="24"/>
        </w:rPr>
        <w:t xml:space="preserve">). </w:t>
      </w:r>
      <w:r w:rsidR="000B1370">
        <w:rPr>
          <w:rFonts w:ascii="Arial" w:hAnsi="Arial" w:cs="Arial"/>
          <w:sz w:val="24"/>
          <w:szCs w:val="24"/>
        </w:rPr>
        <w:t xml:space="preserve">HAMP was </w:t>
      </w:r>
      <w:r w:rsidR="00A05104">
        <w:rPr>
          <w:rFonts w:ascii="Arial" w:hAnsi="Arial" w:cs="Arial"/>
          <w:sz w:val="24"/>
          <w:szCs w:val="24"/>
        </w:rPr>
        <w:t xml:space="preserve">also </w:t>
      </w:r>
      <w:r w:rsidR="000B1370">
        <w:rPr>
          <w:rFonts w:ascii="Arial" w:hAnsi="Arial" w:cs="Arial"/>
          <w:sz w:val="24"/>
          <w:szCs w:val="24"/>
        </w:rPr>
        <w:t xml:space="preserve">highly enriched in </w:t>
      </w:r>
      <w:r w:rsidR="00AB4345">
        <w:rPr>
          <w:rFonts w:ascii="Arial" w:hAnsi="Arial" w:cs="Arial"/>
          <w:sz w:val="24"/>
          <w:szCs w:val="24"/>
        </w:rPr>
        <w:t xml:space="preserve">large, round, </w:t>
      </w:r>
      <w:r w:rsidR="000B1370">
        <w:rPr>
          <w:rFonts w:ascii="Arial" w:hAnsi="Arial" w:cs="Arial"/>
          <w:sz w:val="24"/>
          <w:szCs w:val="24"/>
        </w:rPr>
        <w:t>phagocytic macrophages</w:t>
      </w:r>
      <w:r w:rsidR="00685453">
        <w:rPr>
          <w:rFonts w:ascii="Arial" w:hAnsi="Arial" w:cs="Arial"/>
          <w:sz w:val="24"/>
          <w:szCs w:val="24"/>
        </w:rPr>
        <w:t xml:space="preserve"> </w:t>
      </w:r>
      <w:r w:rsidR="00AB4345">
        <w:rPr>
          <w:rFonts w:ascii="Arial" w:hAnsi="Arial" w:cs="Arial"/>
          <w:sz w:val="24"/>
          <w:szCs w:val="24"/>
        </w:rPr>
        <w:t>located within</w:t>
      </w:r>
      <w:r w:rsidR="00FB0169">
        <w:rPr>
          <w:rFonts w:ascii="Arial" w:hAnsi="Arial" w:cs="Arial"/>
          <w:sz w:val="24"/>
          <w:szCs w:val="24"/>
        </w:rPr>
        <w:t>, but</w:t>
      </w:r>
      <w:r w:rsidR="00AB4345">
        <w:rPr>
          <w:rFonts w:ascii="Arial" w:hAnsi="Arial" w:cs="Arial"/>
          <w:sz w:val="24"/>
          <w:szCs w:val="24"/>
        </w:rPr>
        <w:t xml:space="preserve"> concentrated at the </w:t>
      </w:r>
      <w:r w:rsidR="000B1370">
        <w:rPr>
          <w:rFonts w:ascii="Arial" w:hAnsi="Arial" w:cs="Arial"/>
          <w:sz w:val="24"/>
          <w:szCs w:val="24"/>
        </w:rPr>
        <w:t xml:space="preserve">edge of </w:t>
      </w:r>
      <w:r>
        <w:rPr>
          <w:rFonts w:ascii="Arial" w:hAnsi="Arial" w:cs="Arial"/>
          <w:sz w:val="24"/>
          <w:szCs w:val="24"/>
        </w:rPr>
        <w:t xml:space="preserve">some </w:t>
      </w:r>
      <w:r w:rsidR="000B1370">
        <w:rPr>
          <w:rFonts w:ascii="Arial" w:hAnsi="Arial" w:cs="Arial"/>
          <w:sz w:val="24"/>
          <w:szCs w:val="24"/>
        </w:rPr>
        <w:t xml:space="preserve">chronic active </w:t>
      </w:r>
      <w:r w:rsidR="006C2DB2">
        <w:rPr>
          <w:rFonts w:ascii="Arial" w:hAnsi="Arial" w:cs="Arial"/>
          <w:sz w:val="24"/>
          <w:szCs w:val="24"/>
        </w:rPr>
        <w:t>WM l</w:t>
      </w:r>
      <w:r w:rsidR="000B1370">
        <w:rPr>
          <w:rFonts w:ascii="Arial" w:hAnsi="Arial" w:cs="Arial"/>
          <w:sz w:val="24"/>
          <w:szCs w:val="24"/>
        </w:rPr>
        <w:t xml:space="preserve">esions. </w:t>
      </w:r>
      <w:r w:rsidR="00AB4345">
        <w:rPr>
          <w:rFonts w:ascii="Arial" w:hAnsi="Arial" w:cs="Arial"/>
          <w:sz w:val="24"/>
          <w:szCs w:val="24"/>
        </w:rPr>
        <w:t xml:space="preserve">We examined </w:t>
      </w:r>
      <w:r w:rsidR="00FB0169">
        <w:rPr>
          <w:rFonts w:ascii="Arial" w:hAnsi="Arial" w:cs="Arial"/>
          <w:sz w:val="24"/>
          <w:szCs w:val="24"/>
        </w:rPr>
        <w:t>X</w:t>
      </w:r>
      <w:r w:rsidR="00AB4345">
        <w:rPr>
          <w:rFonts w:ascii="Arial" w:hAnsi="Arial" w:cs="Arial"/>
          <w:sz w:val="24"/>
          <w:szCs w:val="24"/>
        </w:rPr>
        <w:t xml:space="preserve"> chronic active lesion and found variable densities of these </w:t>
      </w:r>
      <w:r>
        <w:rPr>
          <w:rFonts w:ascii="Arial" w:hAnsi="Arial" w:cs="Arial"/>
          <w:sz w:val="24"/>
          <w:szCs w:val="24"/>
        </w:rPr>
        <w:t>lesional helicidin</w:t>
      </w:r>
      <w:r w:rsidR="00AB4345">
        <w:rPr>
          <w:rFonts w:ascii="Arial" w:hAnsi="Arial" w:cs="Arial"/>
          <w:sz w:val="24"/>
          <w:szCs w:val="24"/>
        </w:rPr>
        <w:t>-positive macrophages</w:t>
      </w:r>
      <w:r w:rsidR="00A05104">
        <w:rPr>
          <w:rFonts w:ascii="Arial" w:hAnsi="Arial" w:cs="Arial"/>
          <w:sz w:val="24"/>
          <w:szCs w:val="24"/>
        </w:rPr>
        <w:t xml:space="preserve"> in </w:t>
      </w:r>
      <w:r w:rsidR="00FB0169">
        <w:rPr>
          <w:rFonts w:ascii="Arial" w:hAnsi="Arial" w:cs="Arial"/>
          <w:sz w:val="24"/>
          <w:szCs w:val="24"/>
        </w:rPr>
        <w:t>Y/X</w:t>
      </w:r>
      <w:r w:rsidR="00A05104">
        <w:rPr>
          <w:rFonts w:ascii="Arial" w:hAnsi="Arial" w:cs="Arial"/>
          <w:sz w:val="24"/>
          <w:szCs w:val="24"/>
        </w:rPr>
        <w:t xml:space="preserve"> chronic active lesions. These </w:t>
      </w:r>
      <w:r>
        <w:rPr>
          <w:rFonts w:ascii="Arial" w:hAnsi="Arial" w:cs="Arial"/>
          <w:sz w:val="24"/>
          <w:szCs w:val="24"/>
        </w:rPr>
        <w:t>hepicidin</w:t>
      </w:r>
      <w:r w:rsidR="00A05104">
        <w:rPr>
          <w:rFonts w:ascii="Arial" w:hAnsi="Arial" w:cs="Arial"/>
          <w:sz w:val="24"/>
          <w:szCs w:val="24"/>
        </w:rPr>
        <w:t xml:space="preserve">-positive phagocytes </w:t>
      </w:r>
      <w:r w:rsidR="00AB4345">
        <w:rPr>
          <w:rFonts w:ascii="Arial" w:hAnsi="Arial" w:cs="Arial"/>
          <w:sz w:val="24"/>
          <w:szCs w:val="24"/>
        </w:rPr>
        <w:t xml:space="preserve">were positive for MHC Class II and CD 68, but </w:t>
      </w:r>
      <w:r w:rsidR="006D1A56">
        <w:rPr>
          <w:rFonts w:ascii="Arial" w:hAnsi="Arial" w:cs="Arial"/>
          <w:sz w:val="24"/>
          <w:szCs w:val="24"/>
        </w:rPr>
        <w:t>negative</w:t>
      </w:r>
      <w:r w:rsidR="00AB4345">
        <w:rPr>
          <w:rFonts w:ascii="Arial" w:hAnsi="Arial" w:cs="Arial"/>
          <w:sz w:val="24"/>
          <w:szCs w:val="24"/>
        </w:rPr>
        <w:t xml:space="preserve"> for</w:t>
      </w:r>
      <w:r w:rsidR="00B444C1">
        <w:rPr>
          <w:rFonts w:ascii="Arial" w:hAnsi="Arial" w:cs="Arial"/>
          <w:sz w:val="24"/>
          <w:szCs w:val="24"/>
        </w:rPr>
        <w:t xml:space="preserve"> the microglial cell marker</w:t>
      </w:r>
      <w:r w:rsidR="00AB4345">
        <w:rPr>
          <w:rFonts w:ascii="Arial" w:hAnsi="Arial" w:cs="Arial"/>
          <w:sz w:val="24"/>
          <w:szCs w:val="24"/>
        </w:rPr>
        <w:t xml:space="preserve"> Iba1</w:t>
      </w:r>
      <w:r>
        <w:rPr>
          <w:rFonts w:ascii="Arial" w:hAnsi="Arial" w:cs="Arial"/>
          <w:sz w:val="24"/>
          <w:szCs w:val="24"/>
        </w:rPr>
        <w:t xml:space="preserve"> (Fig. 5), suggesting that they may be of vascular origin</w:t>
      </w:r>
      <w:r w:rsidR="00AB4345">
        <w:rPr>
          <w:rFonts w:ascii="Arial" w:hAnsi="Arial" w:cs="Arial"/>
          <w:sz w:val="24"/>
          <w:szCs w:val="24"/>
        </w:rPr>
        <w:t>.</w:t>
      </w:r>
      <w:r w:rsidR="00A05104">
        <w:rPr>
          <w:rFonts w:ascii="Arial" w:hAnsi="Arial" w:cs="Arial"/>
          <w:sz w:val="24"/>
          <w:szCs w:val="24"/>
        </w:rPr>
        <w:t xml:space="preserve"> </w:t>
      </w:r>
      <w:r>
        <w:rPr>
          <w:rFonts w:ascii="Arial" w:hAnsi="Arial" w:cs="Arial"/>
          <w:sz w:val="24"/>
          <w:szCs w:val="24"/>
        </w:rPr>
        <w:t xml:space="preserve">Overall, these observation are consistent with reports of iron enhancing rings surrounding WM lesions, but not GM lesions in living patients using T2 star MRI sequences {   }. The role of hepiciden-positive phagocytes in some chronic active white matter lesions remains to be determined. </w:t>
      </w:r>
    </w:p>
    <w:p w14:paraId="06BBF3A0" w14:textId="77777777" w:rsidR="005175C1" w:rsidRDefault="002D4B34" w:rsidP="005175C1">
      <w:pPr>
        <w:rPr>
          <w:rFonts w:ascii="Arial" w:hAnsi="Arial" w:cs="Arial"/>
          <w:sz w:val="24"/>
          <w:szCs w:val="24"/>
        </w:rPr>
      </w:pPr>
      <w:r>
        <w:rPr>
          <w:rFonts w:ascii="Arial" w:hAnsi="Arial" w:cs="Arial"/>
          <w:sz w:val="24"/>
          <w:szCs w:val="24"/>
        </w:rPr>
        <w:t>B</w:t>
      </w:r>
      <w:r w:rsidR="00E025EC">
        <w:rPr>
          <w:rFonts w:ascii="Arial" w:hAnsi="Arial" w:cs="Arial"/>
          <w:sz w:val="24"/>
          <w:szCs w:val="24"/>
        </w:rPr>
        <w:t>ruton’s Tyrosine Kinase (BTK) is expressed by B cells and microglia</w:t>
      </w:r>
      <w:r w:rsidR="005175C1">
        <w:rPr>
          <w:rFonts w:ascii="Arial" w:hAnsi="Arial" w:cs="Arial"/>
          <w:sz w:val="24"/>
          <w:szCs w:val="24"/>
        </w:rPr>
        <w:t>, involved in NF-k</w:t>
      </w:r>
      <w:r w:rsidR="006A1969">
        <w:rPr>
          <w:rFonts w:ascii="Arial" w:hAnsi="Arial" w:cs="Arial"/>
          <w:sz w:val="24"/>
          <w:szCs w:val="24"/>
        </w:rPr>
        <w:t xml:space="preserve">appa </w:t>
      </w:r>
      <w:r w:rsidR="005175C1" w:rsidRPr="005175C1">
        <w:rPr>
          <w:rFonts w:ascii="Arial" w:hAnsi="Arial" w:cs="Arial"/>
          <w:i/>
          <w:sz w:val="24"/>
          <w:szCs w:val="24"/>
        </w:rPr>
        <w:t>B</w:t>
      </w:r>
      <w:r w:rsidR="005175C1">
        <w:rPr>
          <w:rFonts w:ascii="Arial" w:hAnsi="Arial" w:cs="Arial"/>
          <w:sz w:val="24"/>
          <w:szCs w:val="24"/>
        </w:rPr>
        <w:t xml:space="preserve"> </w:t>
      </w:r>
      <w:r w:rsidR="006A1969">
        <w:rPr>
          <w:rFonts w:ascii="Arial" w:hAnsi="Arial" w:cs="Arial"/>
          <w:sz w:val="24"/>
          <w:szCs w:val="24"/>
        </w:rPr>
        <w:t xml:space="preserve">signaling and currently a therapeutic target in MS clinical trials. </w:t>
      </w:r>
      <w:r w:rsidR="005175C1">
        <w:rPr>
          <w:rFonts w:ascii="Arial" w:hAnsi="Arial" w:cs="Arial"/>
          <w:sz w:val="24"/>
          <w:szCs w:val="24"/>
        </w:rPr>
        <w:t xml:space="preserve">Upon KEGG pathway analysis, the NF kappa </w:t>
      </w:r>
      <w:r w:rsidR="005175C1" w:rsidRPr="005175C1">
        <w:rPr>
          <w:rFonts w:ascii="Arial" w:hAnsi="Arial" w:cs="Arial"/>
          <w:i/>
          <w:sz w:val="24"/>
          <w:szCs w:val="24"/>
        </w:rPr>
        <w:t>B</w:t>
      </w:r>
      <w:r w:rsidR="005175C1">
        <w:rPr>
          <w:rFonts w:ascii="Arial" w:hAnsi="Arial" w:cs="Arial"/>
          <w:sz w:val="24"/>
          <w:szCs w:val="24"/>
        </w:rPr>
        <w:t xml:space="preserve"> signaling pathway was significantly increased in WM line microglia (Fig. 5a). Transcripts included BTK, PLAU, STK, </w:t>
      </w:r>
      <w:r w:rsidR="005175C1" w:rsidRPr="005175C1">
        <w:rPr>
          <w:rFonts w:ascii="Arial" w:hAnsi="Arial" w:cs="Arial"/>
          <w:sz w:val="24"/>
          <w:szCs w:val="24"/>
          <w:highlight w:val="yellow"/>
        </w:rPr>
        <w:t>TRM25</w:t>
      </w:r>
      <w:r w:rsidR="005175C1">
        <w:rPr>
          <w:rFonts w:ascii="Arial" w:hAnsi="Arial" w:cs="Arial"/>
          <w:sz w:val="24"/>
          <w:szCs w:val="24"/>
        </w:rPr>
        <w:t xml:space="preserve"> and G</w:t>
      </w:r>
      <w:r w:rsidR="005175C1" w:rsidRPr="005175C1">
        <w:rPr>
          <w:rFonts w:ascii="Arial" w:hAnsi="Arial" w:cs="Arial"/>
          <w:sz w:val="24"/>
          <w:szCs w:val="24"/>
          <w:highlight w:val="yellow"/>
        </w:rPr>
        <w:t>x</w:t>
      </w:r>
      <w:r w:rsidR="005175C1">
        <w:rPr>
          <w:rFonts w:ascii="Arial" w:hAnsi="Arial" w:cs="Arial"/>
          <w:sz w:val="24"/>
          <w:szCs w:val="24"/>
        </w:rPr>
        <w:t xml:space="preserve">DD45B. Laser capture studies found a 4 fold increase in BTK transcripts in WM line when compared to GM line (Fig. 6a). Immunocytochemical studies confirmed this and provided additional information (Fig. ). </w:t>
      </w:r>
      <w:r w:rsidR="005175C1" w:rsidRPr="005175C1">
        <w:rPr>
          <w:rFonts w:ascii="Arial" w:hAnsi="Arial" w:cs="Arial"/>
          <w:sz w:val="24"/>
          <w:szCs w:val="24"/>
          <w:highlight w:val="yellow"/>
        </w:rPr>
        <w:t>Tony- I will talk to Sanofi and see where their paper stands and see what BTK data we can add to our paper</w:t>
      </w:r>
      <w:r w:rsidR="005175C1">
        <w:rPr>
          <w:rFonts w:ascii="Arial" w:hAnsi="Arial" w:cs="Arial"/>
          <w:sz w:val="24"/>
          <w:szCs w:val="24"/>
          <w:highlight w:val="yellow"/>
        </w:rPr>
        <w:t>.</w:t>
      </w:r>
      <w:r w:rsidR="005175C1" w:rsidRPr="005175C1">
        <w:rPr>
          <w:rFonts w:ascii="Arial" w:hAnsi="Arial" w:cs="Arial"/>
          <w:sz w:val="24"/>
          <w:szCs w:val="24"/>
          <w:highlight w:val="yellow"/>
        </w:rPr>
        <w:t xml:space="preserve"> They will be co-authors</w:t>
      </w:r>
    </w:p>
    <w:p w14:paraId="737DE53D" w14:textId="77777777" w:rsidR="00F63719" w:rsidRDefault="00260147">
      <w:pPr>
        <w:rPr>
          <w:rFonts w:ascii="Arial" w:hAnsi="Arial" w:cs="Arial"/>
          <w:sz w:val="24"/>
          <w:szCs w:val="24"/>
        </w:rPr>
      </w:pPr>
      <w:r>
        <w:rPr>
          <w:rFonts w:ascii="Arial" w:hAnsi="Arial" w:cs="Arial"/>
          <w:sz w:val="24"/>
          <w:szCs w:val="24"/>
        </w:rPr>
        <w:t xml:space="preserve">   </w:t>
      </w:r>
    </w:p>
    <w:p w14:paraId="3FD04421" w14:textId="77777777" w:rsidR="00F63719" w:rsidRDefault="00F63719">
      <w:pPr>
        <w:rPr>
          <w:rFonts w:ascii="Arial" w:hAnsi="Arial" w:cs="Arial"/>
          <w:sz w:val="24"/>
          <w:szCs w:val="24"/>
        </w:rPr>
      </w:pPr>
    </w:p>
    <w:p w14:paraId="33D28047" w14:textId="77777777" w:rsidR="00F63719" w:rsidRDefault="00F63719">
      <w:pPr>
        <w:rPr>
          <w:rFonts w:ascii="Arial" w:hAnsi="Arial" w:cs="Arial"/>
          <w:sz w:val="24"/>
          <w:szCs w:val="24"/>
        </w:rPr>
      </w:pPr>
    </w:p>
    <w:p w14:paraId="2D8FF8EA" w14:textId="77777777" w:rsidR="00F63719" w:rsidRPr="00CB3E34" w:rsidRDefault="00F63719" w:rsidP="00CB3E34">
      <w:pPr>
        <w:jc w:val="center"/>
        <w:rPr>
          <w:rFonts w:ascii="Arial" w:hAnsi="Arial" w:cs="Arial"/>
          <w:b/>
          <w:sz w:val="24"/>
          <w:szCs w:val="24"/>
        </w:rPr>
      </w:pPr>
      <w:r w:rsidRPr="00CB3E34">
        <w:rPr>
          <w:rFonts w:ascii="Arial" w:hAnsi="Arial" w:cs="Arial"/>
          <w:b/>
          <w:sz w:val="24"/>
          <w:szCs w:val="24"/>
        </w:rPr>
        <w:t>Discussion</w:t>
      </w:r>
    </w:p>
    <w:p w14:paraId="074CE9AD" w14:textId="77777777" w:rsidR="00515907" w:rsidRDefault="00B63D84" w:rsidP="006940A5">
      <w:pPr>
        <w:rPr>
          <w:rFonts w:ascii="Arial" w:hAnsi="Arial" w:cs="Arial"/>
          <w:sz w:val="24"/>
          <w:szCs w:val="24"/>
        </w:rPr>
      </w:pPr>
      <w:r>
        <w:rPr>
          <w:rFonts w:ascii="Arial" w:hAnsi="Arial" w:cs="Arial"/>
          <w:sz w:val="24"/>
          <w:szCs w:val="24"/>
        </w:rPr>
        <w:t>M</w:t>
      </w:r>
      <w:r w:rsidR="002C2060">
        <w:rPr>
          <w:rFonts w:ascii="Arial" w:hAnsi="Arial" w:cs="Arial"/>
          <w:sz w:val="24"/>
          <w:szCs w:val="24"/>
        </w:rPr>
        <w:t>ajor function</w:t>
      </w:r>
      <w:r>
        <w:rPr>
          <w:rFonts w:ascii="Arial" w:hAnsi="Arial" w:cs="Arial"/>
          <w:sz w:val="24"/>
          <w:szCs w:val="24"/>
        </w:rPr>
        <w:t xml:space="preserve">s of microglia are to help maintain brain homeostasis. </w:t>
      </w:r>
      <w:r w:rsidR="002C2060">
        <w:rPr>
          <w:rFonts w:ascii="Arial" w:hAnsi="Arial" w:cs="Arial"/>
          <w:sz w:val="24"/>
          <w:szCs w:val="24"/>
        </w:rPr>
        <w:t>In normal conditions</w:t>
      </w:r>
      <w:r w:rsidR="003007CF">
        <w:rPr>
          <w:rFonts w:ascii="Arial" w:hAnsi="Arial" w:cs="Arial"/>
          <w:sz w:val="24"/>
          <w:szCs w:val="24"/>
        </w:rPr>
        <w:t>,</w:t>
      </w:r>
      <w:r w:rsidR="002C2060">
        <w:rPr>
          <w:rFonts w:ascii="Arial" w:hAnsi="Arial" w:cs="Arial"/>
          <w:sz w:val="24"/>
          <w:szCs w:val="24"/>
        </w:rPr>
        <w:t xml:space="preserve"> this </w:t>
      </w:r>
      <w:r>
        <w:rPr>
          <w:rFonts w:ascii="Arial" w:hAnsi="Arial" w:cs="Arial"/>
          <w:sz w:val="24"/>
          <w:szCs w:val="24"/>
        </w:rPr>
        <w:t xml:space="preserve">homeostasis </w:t>
      </w:r>
      <w:r w:rsidR="002C2060">
        <w:rPr>
          <w:rFonts w:ascii="Arial" w:hAnsi="Arial" w:cs="Arial"/>
          <w:sz w:val="24"/>
          <w:szCs w:val="24"/>
        </w:rPr>
        <w:t xml:space="preserve">is restricted to </w:t>
      </w:r>
      <w:r w:rsidR="003007CF">
        <w:rPr>
          <w:rFonts w:ascii="Arial" w:hAnsi="Arial" w:cs="Arial"/>
          <w:sz w:val="24"/>
          <w:szCs w:val="24"/>
        </w:rPr>
        <w:t>and influenced by th</w:t>
      </w:r>
      <w:r w:rsidR="002C2060">
        <w:rPr>
          <w:rFonts w:ascii="Arial" w:hAnsi="Arial" w:cs="Arial"/>
          <w:sz w:val="24"/>
          <w:szCs w:val="24"/>
        </w:rPr>
        <w:t>e microdomain in which they reside</w:t>
      </w:r>
      <w:r w:rsidR="003007CF">
        <w:rPr>
          <w:rFonts w:ascii="Arial" w:hAnsi="Arial" w:cs="Arial"/>
          <w:sz w:val="24"/>
          <w:szCs w:val="24"/>
        </w:rPr>
        <w:t xml:space="preserve">. The </w:t>
      </w:r>
      <w:r>
        <w:rPr>
          <w:rFonts w:ascii="Arial" w:hAnsi="Arial" w:cs="Arial"/>
          <w:sz w:val="24"/>
          <w:szCs w:val="24"/>
        </w:rPr>
        <w:t xml:space="preserve">distribution, location and </w:t>
      </w:r>
      <w:r w:rsidR="003007CF">
        <w:rPr>
          <w:rFonts w:ascii="Arial" w:hAnsi="Arial" w:cs="Arial"/>
          <w:sz w:val="24"/>
          <w:szCs w:val="24"/>
        </w:rPr>
        <w:t>function of microglia is altered by brain pathology.</w:t>
      </w:r>
      <w:r w:rsidR="00427AB2">
        <w:rPr>
          <w:rFonts w:ascii="Arial" w:hAnsi="Arial" w:cs="Arial"/>
          <w:sz w:val="24"/>
          <w:szCs w:val="24"/>
        </w:rPr>
        <w:t xml:space="preserve"> One of the most dramatic microglial responses is their accumulation at the border of demyelinated lesions in MS brains</w:t>
      </w:r>
      <w:r w:rsidR="000D0904">
        <w:rPr>
          <w:rFonts w:ascii="Arial" w:hAnsi="Arial" w:cs="Arial"/>
          <w:sz w:val="24"/>
          <w:szCs w:val="24"/>
        </w:rPr>
        <w:t xml:space="preserve">. </w:t>
      </w:r>
      <w:r w:rsidR="003007CF">
        <w:rPr>
          <w:rFonts w:ascii="Arial" w:hAnsi="Arial" w:cs="Arial"/>
          <w:sz w:val="24"/>
          <w:szCs w:val="24"/>
        </w:rPr>
        <w:t>We report that transcript profiles of microglia that line the border of cerebral WM and subpial cortical lesions differ.</w:t>
      </w:r>
      <w:r w:rsidR="00427AB2">
        <w:rPr>
          <w:rFonts w:ascii="Arial" w:hAnsi="Arial" w:cs="Arial"/>
          <w:sz w:val="24"/>
          <w:szCs w:val="24"/>
        </w:rPr>
        <w:t xml:space="preserve"> </w:t>
      </w:r>
      <w:r w:rsidR="001909F0">
        <w:rPr>
          <w:rFonts w:ascii="Arial" w:hAnsi="Arial" w:cs="Arial"/>
          <w:sz w:val="24"/>
          <w:szCs w:val="24"/>
        </w:rPr>
        <w:t>T</w:t>
      </w:r>
      <w:r w:rsidR="000D0904">
        <w:rPr>
          <w:rFonts w:ascii="Arial" w:hAnsi="Arial" w:cs="Arial"/>
          <w:sz w:val="24"/>
          <w:szCs w:val="24"/>
        </w:rPr>
        <w:t>he WM microglial line is a therapeutic target in MS</w:t>
      </w:r>
      <w:r w:rsidR="001909F0">
        <w:rPr>
          <w:rFonts w:ascii="Arial" w:hAnsi="Arial" w:cs="Arial"/>
          <w:sz w:val="24"/>
          <w:szCs w:val="24"/>
        </w:rPr>
        <w:t xml:space="preserve">. We identify up regulation of iron homeostasis and NF kappa B signaling transcripts in WM, but mot GM line microglia. </w:t>
      </w:r>
    </w:p>
    <w:p w14:paraId="0BFA703E" w14:textId="393AAF15" w:rsidR="00F84C2B" w:rsidRDefault="00B63D84">
      <w:pPr>
        <w:rPr>
          <w:ins w:id="43" w:author="Kim, Jihye" w:date="2022-02-08T11:16:00Z"/>
          <w:rFonts w:ascii="Arial" w:hAnsi="Arial" w:cs="Arial"/>
          <w:sz w:val="24"/>
          <w:szCs w:val="24"/>
        </w:rPr>
      </w:pPr>
      <w:del w:id="44" w:author="Kim, Jihye" w:date="2022-02-08T11:25:00Z">
        <w:r w:rsidDel="00A26FF1">
          <w:rPr>
            <w:rFonts w:ascii="Arial" w:hAnsi="Arial" w:cs="Arial"/>
            <w:sz w:val="24"/>
            <w:szCs w:val="24"/>
          </w:rPr>
          <w:delText xml:space="preserve"> </w:delText>
        </w:r>
      </w:del>
    </w:p>
    <w:p w14:paraId="5B72E2D2" w14:textId="705FE9D0" w:rsidR="00F84C2B" w:rsidDel="00F84C2B" w:rsidRDefault="00F84C2B">
      <w:pPr>
        <w:rPr>
          <w:del w:id="45" w:author="Kim, Jihye" w:date="2022-02-08T11:19:00Z"/>
          <w:rFonts w:ascii="Arial" w:hAnsi="Arial" w:cs="Arial"/>
          <w:sz w:val="24"/>
          <w:szCs w:val="24"/>
        </w:rPr>
      </w:pPr>
      <w:ins w:id="46" w:author="Kim, Jihye" w:date="2022-02-08T11:16:00Z">
        <w:r w:rsidRPr="00F84C2B">
          <w:rPr>
            <w:rFonts w:ascii="Arial" w:hAnsi="Arial" w:cs="Arial"/>
            <w:sz w:val="24"/>
            <w:szCs w:val="24"/>
          </w:rPr>
          <w:t xml:space="preserve">The technology of single-cell RNA sequencing (scRNA seq) has now become the dominant technology enabling to profile the transcriptome of each individual cell in the tissue sample while bulk RNAseq averages gene expression across all the cells in the sample. Although scRNA seq shows several benefits over bulk RNAseq Postmortem brain tissue has still limitation in cell preparation with low sensitivity. snRNA is a good replacement of scRNA in brain research however a recent publication warned taht snRNA is not suitable for detection of microglia activation in humans </w:t>
        </w:r>
      </w:ins>
      <w:ins w:id="47" w:author="Kim, Jihye" w:date="2022-02-08T11:17:00Z">
        <w:r>
          <w:rPr>
            <w:rFonts w:ascii="Arial" w:hAnsi="Arial" w:cs="Arial"/>
            <w:sz w:val="24"/>
            <w:szCs w:val="24"/>
          </w:rPr>
          <w:t>(Thrupp et al.,</w:t>
        </w:r>
      </w:ins>
      <w:ins w:id="48" w:author="Kim, Jihye" w:date="2022-02-08T11:18:00Z">
        <w:r>
          <w:rPr>
            <w:rFonts w:ascii="Arial" w:hAnsi="Arial" w:cs="Arial"/>
            <w:sz w:val="24"/>
            <w:szCs w:val="24"/>
          </w:rPr>
          <w:t xml:space="preserve"> </w:t>
        </w:r>
      </w:ins>
      <w:ins w:id="49" w:author="Kim, Jihye" w:date="2022-02-08T11:17:00Z">
        <w:r>
          <w:rPr>
            <w:rFonts w:ascii="Arial" w:hAnsi="Arial" w:cs="Arial"/>
            <w:sz w:val="24"/>
            <w:szCs w:val="24"/>
          </w:rPr>
          <w:t>Cell report</w:t>
        </w:r>
      </w:ins>
      <w:ins w:id="50" w:author="Kim, Jihye" w:date="2022-02-08T11:18:00Z">
        <w:r>
          <w:rPr>
            <w:rFonts w:ascii="Arial" w:hAnsi="Arial" w:cs="Arial"/>
            <w:sz w:val="24"/>
            <w:szCs w:val="24"/>
          </w:rPr>
          <w:t xml:space="preserve">s, 2020) </w:t>
        </w:r>
      </w:ins>
      <w:ins w:id="51" w:author="Kim, Jihye" w:date="2022-02-08T11:16:00Z">
        <w:r w:rsidRPr="00F84C2B">
          <w:rPr>
            <w:rFonts w:ascii="Arial" w:hAnsi="Arial" w:cs="Arial"/>
            <w:sz w:val="24"/>
            <w:szCs w:val="24"/>
          </w:rPr>
          <w:t>and successful studies also cannot avoid low depth problems</w:t>
        </w:r>
      </w:ins>
      <w:ins w:id="52" w:author="Kim, Jihye" w:date="2022-02-08T11:18:00Z">
        <w:r>
          <w:rPr>
            <w:rFonts w:ascii="Arial" w:hAnsi="Arial" w:cs="Arial"/>
            <w:sz w:val="24"/>
            <w:szCs w:val="24"/>
          </w:rPr>
          <w:t xml:space="preserve"> in single cell or single nuc</w:t>
        </w:r>
      </w:ins>
      <w:ins w:id="53" w:author="Kim, Jihye" w:date="2022-02-08T11:19:00Z">
        <w:r>
          <w:rPr>
            <w:rFonts w:ascii="Arial" w:hAnsi="Arial" w:cs="Arial"/>
            <w:sz w:val="24"/>
            <w:szCs w:val="24"/>
          </w:rPr>
          <w:t xml:space="preserve">lei sequencing studies. </w:t>
        </w:r>
      </w:ins>
    </w:p>
    <w:p w14:paraId="0CE202FE" w14:textId="77777777" w:rsidR="00435C9A" w:rsidRDefault="00435C9A">
      <w:pPr>
        <w:rPr>
          <w:rFonts w:ascii="Arial" w:hAnsi="Arial" w:cs="Arial"/>
          <w:sz w:val="24"/>
          <w:szCs w:val="24"/>
        </w:rPr>
      </w:pPr>
    </w:p>
    <w:p w14:paraId="1E8505C1" w14:textId="77777777" w:rsidR="007773C6" w:rsidRPr="00565FC4" w:rsidRDefault="007773C6" w:rsidP="007773C6">
      <w:pPr>
        <w:numPr>
          <w:ilvl w:val="0"/>
          <w:numId w:val="1"/>
        </w:numPr>
        <w:shd w:val="clear" w:color="auto" w:fill="FFFFFF"/>
        <w:spacing w:after="0" w:line="288" w:lineRule="atLeast"/>
        <w:rPr>
          <w:ins w:id="54" w:author="Chomyk, Anthony" w:date="2022-04-18T14:36:00Z"/>
          <w:rFonts w:ascii="Arial" w:eastAsia="Times New Roman" w:hAnsi="Arial" w:cs="Arial"/>
          <w:color w:val="383838"/>
          <w:lang w:eastAsia="ko-KR"/>
        </w:rPr>
      </w:pPr>
      <w:ins w:id="55" w:author="Chomyk, Anthony" w:date="2022-04-18T14:36:00Z">
        <w:r w:rsidRPr="00565FC4">
          <w:rPr>
            <w:rFonts w:ascii="Arial" w:eastAsia="Times New Roman" w:hAnsi="Arial" w:cs="Arial"/>
            <w:color w:val="383838"/>
            <w:lang w:eastAsia="ko-KR"/>
          </w:rPr>
          <w:t>Kim, D., Paggi, J.M., Park, C. </w:t>
        </w:r>
        <w:r w:rsidRPr="00565FC4">
          <w:rPr>
            <w:rFonts w:ascii="Arial" w:eastAsia="Times New Roman" w:hAnsi="Arial" w:cs="Arial"/>
            <w:i/>
            <w:iCs/>
            <w:color w:val="383838"/>
            <w:lang w:eastAsia="ko-KR"/>
          </w:rPr>
          <w:t>et al.</w:t>
        </w:r>
        <w:r w:rsidRPr="00565FC4">
          <w:rPr>
            <w:rFonts w:ascii="Arial" w:eastAsia="Times New Roman" w:hAnsi="Arial" w:cs="Arial"/>
            <w:color w:val="383838"/>
            <w:lang w:eastAsia="ko-KR"/>
          </w:rPr>
          <w:t> </w:t>
        </w:r>
        <w:r w:rsidRPr="00565FC4">
          <w:rPr>
            <w:rFonts w:ascii="Arial" w:eastAsia="Times New Roman" w:hAnsi="Arial" w:cs="Arial"/>
            <w:color w:val="383838"/>
            <w:lang w:eastAsia="ko-KR"/>
          </w:rPr>
          <w:fldChar w:fldCharType="begin"/>
        </w:r>
        <w:r w:rsidRPr="00565FC4">
          <w:rPr>
            <w:rFonts w:ascii="Arial" w:eastAsia="Times New Roman" w:hAnsi="Arial" w:cs="Arial"/>
            <w:color w:val="383838"/>
            <w:lang w:eastAsia="ko-KR"/>
          </w:rPr>
          <w:instrText xml:space="preserve"> HYPERLINK "https://doi.org/10.1038/s41587-019-0201-4" \t "_blank" </w:instrText>
        </w:r>
        <w:r w:rsidRPr="00565FC4">
          <w:rPr>
            <w:rFonts w:ascii="Arial" w:eastAsia="Times New Roman" w:hAnsi="Arial" w:cs="Arial"/>
            <w:color w:val="383838"/>
            <w:lang w:eastAsia="ko-KR"/>
          </w:rPr>
          <w:fldChar w:fldCharType="separate"/>
        </w:r>
        <w:r w:rsidRPr="00565FC4">
          <w:rPr>
            <w:rFonts w:ascii="Arial" w:eastAsia="Times New Roman" w:hAnsi="Arial" w:cs="Arial"/>
            <w:color w:val="0066BB"/>
            <w:u w:val="single"/>
            <w:lang w:eastAsia="ko-KR"/>
          </w:rPr>
          <w:t>Graph-based genome alignment and genotyping with HISAT2 and HISAT-genotype.</w:t>
        </w:r>
        <w:r w:rsidRPr="00565FC4">
          <w:rPr>
            <w:rFonts w:ascii="Arial" w:eastAsia="Times New Roman" w:hAnsi="Arial" w:cs="Arial"/>
            <w:color w:val="383838"/>
            <w:lang w:eastAsia="ko-KR"/>
          </w:rPr>
          <w:fldChar w:fldCharType="end"/>
        </w:r>
        <w:r w:rsidRPr="00565FC4">
          <w:rPr>
            <w:rFonts w:ascii="Arial" w:eastAsia="Times New Roman" w:hAnsi="Arial" w:cs="Arial"/>
            <w:color w:val="383838"/>
            <w:lang w:eastAsia="ko-KR"/>
          </w:rPr>
          <w:t> </w:t>
        </w:r>
        <w:r w:rsidRPr="00565FC4">
          <w:rPr>
            <w:rFonts w:ascii="Arial" w:eastAsia="Times New Roman" w:hAnsi="Arial" w:cs="Arial"/>
            <w:color w:val="383838"/>
            <w:lang w:eastAsia="ko-KR"/>
          </w:rPr>
          <w:fldChar w:fldCharType="begin"/>
        </w:r>
        <w:r w:rsidRPr="00565FC4">
          <w:rPr>
            <w:rFonts w:ascii="Arial" w:eastAsia="Times New Roman" w:hAnsi="Arial" w:cs="Arial"/>
            <w:color w:val="383838"/>
            <w:lang w:eastAsia="ko-KR"/>
          </w:rPr>
          <w:instrText xml:space="preserve"> HYPERLINK "https://www.nature.com/nbt/" \t "_blank" </w:instrText>
        </w:r>
        <w:r w:rsidRPr="00565FC4">
          <w:rPr>
            <w:rFonts w:ascii="Arial" w:eastAsia="Times New Roman" w:hAnsi="Arial" w:cs="Arial"/>
            <w:color w:val="383838"/>
            <w:lang w:eastAsia="ko-KR"/>
          </w:rPr>
          <w:fldChar w:fldCharType="separate"/>
        </w:r>
        <w:r w:rsidRPr="00565FC4">
          <w:rPr>
            <w:rFonts w:ascii="Arial" w:eastAsia="Times New Roman" w:hAnsi="Arial" w:cs="Arial"/>
            <w:i/>
            <w:iCs/>
            <w:color w:val="0066BB"/>
            <w:u w:val="single"/>
            <w:lang w:eastAsia="ko-KR"/>
          </w:rPr>
          <w:t>Nat Biotechnol</w:t>
        </w:r>
        <w:r w:rsidRPr="00565FC4">
          <w:rPr>
            <w:rFonts w:ascii="Arial" w:eastAsia="Times New Roman" w:hAnsi="Arial" w:cs="Arial"/>
            <w:color w:val="383838"/>
            <w:lang w:eastAsia="ko-KR"/>
          </w:rPr>
          <w:fldChar w:fldCharType="end"/>
        </w:r>
        <w:r w:rsidRPr="00565FC4">
          <w:rPr>
            <w:rFonts w:ascii="Arial" w:eastAsia="Times New Roman" w:hAnsi="Arial" w:cs="Arial"/>
            <w:color w:val="383838"/>
            <w:lang w:eastAsia="ko-KR"/>
          </w:rPr>
          <w:t> </w:t>
        </w:r>
        <w:r w:rsidRPr="00565FC4">
          <w:rPr>
            <w:rFonts w:ascii="Arial" w:eastAsia="Times New Roman" w:hAnsi="Arial" w:cs="Arial"/>
            <w:b/>
            <w:bCs/>
            <w:color w:val="383838"/>
            <w:lang w:eastAsia="ko-KR"/>
          </w:rPr>
          <w:t>37</w:t>
        </w:r>
        <w:r w:rsidRPr="00565FC4">
          <w:rPr>
            <w:rFonts w:ascii="Arial" w:eastAsia="Times New Roman" w:hAnsi="Arial" w:cs="Arial"/>
            <w:color w:val="383838"/>
            <w:lang w:eastAsia="ko-KR"/>
          </w:rPr>
          <w:t>, 907–915 (2019).</w:t>
        </w:r>
      </w:ins>
    </w:p>
    <w:p w14:paraId="703A7130" w14:textId="77777777" w:rsidR="007773C6" w:rsidRPr="00565FC4" w:rsidRDefault="007773C6" w:rsidP="007773C6">
      <w:pPr>
        <w:pStyle w:val="ListParagraph"/>
        <w:numPr>
          <w:ilvl w:val="0"/>
          <w:numId w:val="1"/>
        </w:numPr>
        <w:rPr>
          <w:ins w:id="56" w:author="Chomyk, Anthony" w:date="2022-04-18T14:36:00Z"/>
          <w:rFonts w:ascii="Arial" w:eastAsia="Times New Roman" w:hAnsi="Arial" w:cs="Arial"/>
          <w:lang w:eastAsia="ko-KR"/>
        </w:rPr>
      </w:pPr>
      <w:ins w:id="57" w:author="Chomyk, Anthony" w:date="2022-04-18T14:36:00Z">
        <w:r w:rsidRPr="00565FC4">
          <w:rPr>
            <w:rFonts w:ascii="Arial" w:eastAsia="Times New Roman" w:hAnsi="Arial" w:cs="Arial"/>
            <w:color w:val="212121"/>
            <w:shd w:val="clear" w:color="auto" w:fill="FFFFFF"/>
            <w:lang w:eastAsia="ko-KR"/>
          </w:rPr>
          <w:t>Martin M. Cutadapt removes adapter sequences from high-throughput sequencing reads. EMBnet.journal. 2011;17(1):10–12. doi: 10.14806/ej.17.1.200. </w:t>
        </w:r>
      </w:ins>
    </w:p>
    <w:p w14:paraId="0D15217F" w14:textId="77777777" w:rsidR="007773C6" w:rsidRPr="00565FC4" w:rsidRDefault="007773C6" w:rsidP="007773C6">
      <w:pPr>
        <w:pStyle w:val="ListParagraph"/>
        <w:numPr>
          <w:ilvl w:val="0"/>
          <w:numId w:val="1"/>
        </w:numPr>
        <w:rPr>
          <w:ins w:id="58" w:author="Chomyk, Anthony" w:date="2022-04-18T14:36:00Z"/>
          <w:rFonts w:ascii="Arial" w:eastAsia="Times New Roman" w:hAnsi="Arial" w:cs="Arial"/>
          <w:lang w:eastAsia="ko-KR"/>
        </w:rPr>
      </w:pPr>
      <w:ins w:id="59" w:author="Chomyk, Anthony" w:date="2022-04-18T14:36:00Z">
        <w:r w:rsidRPr="00565FC4">
          <w:rPr>
            <w:rFonts w:ascii="Arial" w:eastAsia="Times New Roman" w:hAnsi="Arial" w:cs="Arial"/>
            <w:color w:val="333333"/>
            <w:shd w:val="clear" w:color="auto" w:fill="FFFFFF"/>
            <w:lang w:eastAsia="ko-KR"/>
          </w:rPr>
          <w:t>Love, M.I., Huber, W., Anders, S. (2014) Moderated estimation of fold change and dispersion for RNA-seq data with DESeq2. </w:t>
        </w:r>
        <w:r w:rsidRPr="00565FC4">
          <w:rPr>
            <w:rFonts w:ascii="Arial" w:eastAsia="Times New Roman" w:hAnsi="Arial" w:cs="Arial"/>
            <w:i/>
            <w:iCs/>
            <w:color w:val="333333"/>
            <w:shd w:val="clear" w:color="auto" w:fill="FFFFFF"/>
            <w:lang w:eastAsia="ko-KR"/>
          </w:rPr>
          <w:t>Genome Biology</w:t>
        </w:r>
        <w:r w:rsidRPr="00565FC4">
          <w:rPr>
            <w:rFonts w:ascii="Arial" w:eastAsia="Times New Roman" w:hAnsi="Arial" w:cs="Arial"/>
            <w:color w:val="333333"/>
            <w:shd w:val="clear" w:color="auto" w:fill="FFFFFF"/>
            <w:lang w:eastAsia="ko-KR"/>
          </w:rPr>
          <w:t>, </w:t>
        </w:r>
        <w:r w:rsidRPr="00565FC4">
          <w:rPr>
            <w:rFonts w:ascii="Arial" w:eastAsia="Times New Roman" w:hAnsi="Arial" w:cs="Arial"/>
            <w:b/>
            <w:bCs/>
            <w:color w:val="333333"/>
            <w:shd w:val="clear" w:color="auto" w:fill="FFFFFF"/>
            <w:lang w:eastAsia="ko-KR"/>
          </w:rPr>
          <w:t>15</w:t>
        </w:r>
        <w:r w:rsidRPr="00565FC4">
          <w:rPr>
            <w:rFonts w:ascii="Arial" w:eastAsia="Times New Roman" w:hAnsi="Arial" w:cs="Arial"/>
            <w:color w:val="333333"/>
            <w:shd w:val="clear" w:color="auto" w:fill="FFFFFF"/>
            <w:lang w:eastAsia="ko-KR"/>
          </w:rPr>
          <w:t>:550. </w:t>
        </w:r>
        <w:r w:rsidRPr="00565FC4">
          <w:rPr>
            <w:rFonts w:ascii="Arial" w:eastAsia="Times New Roman" w:hAnsi="Arial" w:cs="Arial"/>
            <w:lang w:eastAsia="ko-KR"/>
          </w:rPr>
          <w:fldChar w:fldCharType="begin"/>
        </w:r>
        <w:r w:rsidRPr="00565FC4">
          <w:rPr>
            <w:rFonts w:ascii="Arial" w:eastAsia="Times New Roman" w:hAnsi="Arial" w:cs="Arial"/>
            <w:lang w:eastAsia="ko-KR"/>
          </w:rPr>
          <w:instrText xml:space="preserve"> HYPERLINK "http://dx.doi.org/10.1186/s13059-014-0550-8" </w:instrText>
        </w:r>
        <w:r w:rsidRPr="00565FC4">
          <w:rPr>
            <w:rFonts w:ascii="Arial" w:eastAsia="Times New Roman" w:hAnsi="Arial" w:cs="Arial"/>
            <w:lang w:eastAsia="ko-KR"/>
          </w:rPr>
          <w:fldChar w:fldCharType="separate"/>
        </w:r>
        <w:r w:rsidRPr="00565FC4">
          <w:rPr>
            <w:rFonts w:ascii="Arial" w:eastAsia="Times New Roman" w:hAnsi="Arial" w:cs="Arial"/>
            <w:color w:val="337AB7"/>
            <w:u w:val="single"/>
            <w:shd w:val="clear" w:color="auto" w:fill="FFFFFF"/>
            <w:lang w:eastAsia="ko-KR"/>
          </w:rPr>
          <w:t>10.1186/s13059-014-0550-8</w:t>
        </w:r>
        <w:r w:rsidRPr="00565FC4">
          <w:rPr>
            <w:rFonts w:ascii="Arial" w:eastAsia="Times New Roman" w:hAnsi="Arial" w:cs="Arial"/>
            <w:lang w:eastAsia="ko-KR"/>
          </w:rPr>
          <w:fldChar w:fldCharType="end"/>
        </w:r>
      </w:ins>
    </w:p>
    <w:p w14:paraId="7EB2BDB4" w14:textId="77777777" w:rsidR="007773C6" w:rsidRPr="00565FC4" w:rsidRDefault="007773C6" w:rsidP="007773C6">
      <w:pPr>
        <w:pStyle w:val="ListParagraph"/>
        <w:numPr>
          <w:ilvl w:val="0"/>
          <w:numId w:val="1"/>
        </w:numPr>
        <w:rPr>
          <w:ins w:id="60" w:author="Chomyk, Anthony" w:date="2022-04-18T14:36:00Z"/>
          <w:rFonts w:ascii="Arial" w:eastAsia="Times New Roman" w:hAnsi="Arial" w:cs="Arial"/>
          <w:lang w:eastAsia="ko-KR"/>
        </w:rPr>
      </w:pPr>
      <w:ins w:id="61" w:author="Chomyk, Anthony" w:date="2022-04-18T14:36:00Z">
        <w:r w:rsidRPr="00565FC4">
          <w:rPr>
            <w:rFonts w:ascii="Arial" w:eastAsia="Times New Roman" w:hAnsi="Arial" w:cs="Arial"/>
            <w:lang w:eastAsia="ko-KR"/>
          </w:rPr>
          <w:fldChar w:fldCharType="begin"/>
        </w:r>
        <w:r w:rsidRPr="00565FC4">
          <w:rPr>
            <w:rFonts w:ascii="Arial" w:eastAsia="Times New Roman" w:hAnsi="Arial" w:cs="Arial"/>
            <w:lang w:eastAsia="ko-KR"/>
          </w:rPr>
          <w:instrText xml:space="preserve"> HYPERLINK "https://www.ncbi.nlm.nih.gov/pubmed/23586463" \t "_blank" </w:instrText>
        </w:r>
        <w:r w:rsidRPr="00565FC4">
          <w:rPr>
            <w:rFonts w:ascii="Arial" w:eastAsia="Times New Roman" w:hAnsi="Arial" w:cs="Arial"/>
            <w:lang w:eastAsia="ko-KR"/>
          </w:rPr>
          <w:fldChar w:fldCharType="separate"/>
        </w:r>
        <w:r w:rsidRPr="00565FC4">
          <w:rPr>
            <w:rFonts w:ascii="Arial" w:eastAsia="Times New Roman" w:hAnsi="Arial" w:cs="Arial"/>
            <w:color w:val="D90000"/>
            <w:u w:val="single"/>
            <w:shd w:val="clear" w:color="auto" w:fill="FFFFFF"/>
            <w:lang w:eastAsia="ko-KR"/>
          </w:rPr>
          <w:t>Chen EY, Tan CM, Kou Y, Duan Q, Wang Z, Meirelles GV, Clark NR, Ma'ayan A.</w:t>
        </w:r>
        <w:r w:rsidRPr="00565FC4">
          <w:rPr>
            <w:rFonts w:ascii="Arial" w:eastAsia="Times New Roman" w:hAnsi="Arial" w:cs="Arial"/>
            <w:color w:val="D90000"/>
            <w:shd w:val="clear" w:color="auto" w:fill="FFFFFF"/>
            <w:lang w:eastAsia="ko-KR"/>
          </w:rPr>
          <w:br/>
        </w:r>
        <w:r w:rsidRPr="00565FC4">
          <w:rPr>
            <w:rFonts w:ascii="Arial" w:eastAsia="Times New Roman" w:hAnsi="Arial" w:cs="Arial"/>
            <w:color w:val="D90000"/>
            <w:u w:val="single"/>
            <w:shd w:val="clear" w:color="auto" w:fill="FFFFFF"/>
            <w:lang w:eastAsia="ko-KR"/>
          </w:rPr>
          <w:t>Enrichr: interactive and collaborative HTML5 gene list enrichment analysis tool. </w:t>
        </w:r>
        <w:r w:rsidRPr="00565FC4">
          <w:rPr>
            <w:rFonts w:ascii="Arial" w:eastAsia="Times New Roman" w:hAnsi="Arial" w:cs="Arial"/>
            <w:i/>
            <w:iCs/>
            <w:color w:val="D90000"/>
            <w:u w:val="single"/>
            <w:shd w:val="clear" w:color="auto" w:fill="FFFFFF"/>
            <w:lang w:eastAsia="ko-KR"/>
          </w:rPr>
          <w:t>BMC Bioinformatics. 2013; 128(14)</w:t>
        </w:r>
        <w:r w:rsidRPr="00565FC4">
          <w:rPr>
            <w:rFonts w:ascii="Arial" w:eastAsia="Times New Roman" w:hAnsi="Arial" w:cs="Arial"/>
            <w:color w:val="D90000"/>
            <w:u w:val="single"/>
            <w:shd w:val="clear" w:color="auto" w:fill="FFFFFF"/>
            <w:lang w:eastAsia="ko-KR"/>
          </w:rPr>
          <w:t>.</w:t>
        </w:r>
        <w:r w:rsidRPr="00565FC4">
          <w:rPr>
            <w:rFonts w:ascii="Arial" w:eastAsia="Times New Roman" w:hAnsi="Arial" w:cs="Arial"/>
            <w:lang w:eastAsia="ko-KR"/>
          </w:rPr>
          <w:fldChar w:fldCharType="end"/>
        </w:r>
      </w:ins>
    </w:p>
    <w:p w14:paraId="2A24A7EA" w14:textId="77777777" w:rsidR="007773C6" w:rsidRPr="00565FC4" w:rsidRDefault="007773C6" w:rsidP="007773C6">
      <w:pPr>
        <w:pStyle w:val="ListParagraph"/>
        <w:widowControl w:val="0"/>
        <w:numPr>
          <w:ilvl w:val="0"/>
          <w:numId w:val="1"/>
        </w:numPr>
        <w:autoSpaceDE w:val="0"/>
        <w:autoSpaceDN w:val="0"/>
        <w:adjustRightInd w:val="0"/>
        <w:rPr>
          <w:ins w:id="62" w:author="Chomyk, Anthony" w:date="2022-04-18T14:36:00Z"/>
          <w:rFonts w:ascii="Arial" w:hAnsi="Arial" w:cs="Arial"/>
          <w:i/>
          <w:iCs/>
          <w:color w:val="242424"/>
        </w:rPr>
      </w:pPr>
      <w:ins w:id="63" w:author="Chomyk, Anthony" w:date="2022-04-18T14:36:00Z">
        <w:r w:rsidRPr="00565FC4">
          <w:rPr>
            <w:rFonts w:ascii="Arial" w:hAnsi="Arial" w:cs="Arial"/>
            <w:color w:val="242424"/>
          </w:rPr>
          <w:t xml:space="preserve">Gene ontology: tool for the unification of biology. The Gene Ontology Consortium. </w:t>
        </w:r>
        <w:r w:rsidRPr="00565FC4">
          <w:rPr>
            <w:rFonts w:ascii="Arial" w:hAnsi="Arial" w:cs="Arial"/>
            <w:i/>
            <w:iCs/>
            <w:color w:val="242424"/>
          </w:rPr>
          <w:t>Ashburner M, Ball CA, Blake JA, Botstein D, Butler H, Cherry JM, Davis AP, Dolinski K, Dwight SS, Eppig JT, Harris MA, Hill DP, Issel-Tarver L, Kasarskis A, Lewis S, Matese JC, Richardson JE, Ringwald M, Rubin GM, Sherlock G. Nat Genet. 2000 May; 25(1):25-9.</w:t>
        </w:r>
      </w:ins>
    </w:p>
    <w:p w14:paraId="5B4A89DB" w14:textId="77777777" w:rsidR="007773C6" w:rsidRPr="00565FC4" w:rsidRDefault="007773C6" w:rsidP="007773C6">
      <w:pPr>
        <w:pStyle w:val="ListParagraph"/>
        <w:widowControl w:val="0"/>
        <w:numPr>
          <w:ilvl w:val="0"/>
          <w:numId w:val="1"/>
        </w:numPr>
        <w:autoSpaceDE w:val="0"/>
        <w:autoSpaceDN w:val="0"/>
        <w:adjustRightInd w:val="0"/>
        <w:rPr>
          <w:ins w:id="64" w:author="Chomyk, Anthony" w:date="2022-04-18T14:36:00Z"/>
          <w:rFonts w:ascii="Arial" w:hAnsi="Arial" w:cs="Arial"/>
          <w:i/>
          <w:iCs/>
          <w:color w:val="242424"/>
        </w:rPr>
      </w:pPr>
      <w:ins w:id="65" w:author="Chomyk, Anthony" w:date="2022-04-18T14:36:00Z">
        <w:r w:rsidRPr="00565FC4">
          <w:rPr>
            <w:rFonts w:ascii="Arial" w:hAnsi="Arial" w:cs="Arial"/>
            <w:color w:val="242424"/>
          </w:rPr>
          <w:t xml:space="preserve">KEGG for representation and analysis of molecular networks involving diseases and drugs. </w:t>
        </w:r>
        <w:r w:rsidRPr="00565FC4">
          <w:rPr>
            <w:rFonts w:ascii="Arial" w:hAnsi="Arial" w:cs="Arial"/>
            <w:i/>
            <w:iCs/>
            <w:color w:val="242424"/>
          </w:rPr>
          <w:t>Kanehisa M, Goto S, Furumichi M, Tanabe M, Hirakawa M. Nucleic Acids Res. 2010 Jan; 38(Database issue):D355-60.</w:t>
        </w:r>
      </w:ins>
    </w:p>
    <w:p w14:paraId="55978C32" w14:textId="77777777" w:rsidR="007773C6" w:rsidRPr="00565FC4" w:rsidRDefault="007773C6" w:rsidP="007773C6">
      <w:pPr>
        <w:pStyle w:val="ListParagraph"/>
        <w:numPr>
          <w:ilvl w:val="0"/>
          <w:numId w:val="1"/>
        </w:numPr>
        <w:rPr>
          <w:ins w:id="66" w:author="Chomyk, Anthony" w:date="2022-04-18T14:36:00Z"/>
          <w:rFonts w:ascii="Arial" w:eastAsia="Times New Roman" w:hAnsi="Arial" w:cs="Arial"/>
          <w:lang w:eastAsia="ko-KR"/>
        </w:rPr>
      </w:pPr>
      <w:ins w:id="67" w:author="Chomyk, Anthony" w:date="2022-04-18T14:36:00Z">
        <w:r w:rsidRPr="00565FC4">
          <w:rPr>
            <w:rFonts w:ascii="Arial" w:eastAsia="Times New Roman" w:hAnsi="Arial" w:cs="Arial"/>
            <w:i/>
            <w:iCs/>
            <w:color w:val="000000"/>
            <w:shd w:val="clear" w:color="auto" w:fill="FFFFFF"/>
            <w:lang w:eastAsia="ko-KR"/>
          </w:rPr>
          <w:fldChar w:fldCharType="begin"/>
        </w:r>
        <w:r w:rsidRPr="00565FC4">
          <w:rPr>
            <w:rFonts w:ascii="Arial" w:eastAsia="Times New Roman" w:hAnsi="Arial" w:cs="Arial"/>
            <w:i/>
            <w:iCs/>
            <w:color w:val="000000"/>
            <w:shd w:val="clear" w:color="auto" w:fill="FFFFFF"/>
            <w:lang w:eastAsia="ko-KR"/>
          </w:rPr>
          <w:instrText xml:space="preserve"> HYPERLINK "https://www.ncbi.nlm.nih.gov/pmc/articles/PMC4707969/" \t "_blank" </w:instrText>
        </w:r>
        <w:r w:rsidRPr="00565FC4">
          <w:rPr>
            <w:rFonts w:ascii="Arial" w:eastAsia="Times New Roman" w:hAnsi="Arial" w:cs="Arial"/>
            <w:i/>
            <w:iCs/>
            <w:color w:val="000000"/>
            <w:shd w:val="clear" w:color="auto" w:fill="FFFFFF"/>
            <w:lang w:eastAsia="ko-KR"/>
          </w:rPr>
          <w:fldChar w:fldCharType="separate"/>
        </w:r>
        <w:r w:rsidRPr="00565FC4">
          <w:rPr>
            <w:rFonts w:ascii="Arial" w:eastAsia="Times New Roman" w:hAnsi="Arial" w:cs="Arial"/>
            <w:i/>
            <w:iCs/>
            <w:color w:val="003399"/>
            <w:u w:val="single"/>
            <w:shd w:val="clear" w:color="auto" w:fill="FFFFFF"/>
            <w:lang w:eastAsia="ko-KR"/>
          </w:rPr>
          <w:t>Liberzon A, Birger C, Thorvaldsdóttir H, Ghandi M, Mesirov JP, Tamayo P. The Molecular Signatures Database (MSigDB) hallmark gene set collection. Cell Syst. 2015 Dec 23;1(6):417-425</w:t>
        </w:r>
        <w:r w:rsidRPr="00565FC4">
          <w:rPr>
            <w:rFonts w:ascii="Arial" w:eastAsia="Times New Roman" w:hAnsi="Arial" w:cs="Arial"/>
            <w:i/>
            <w:iCs/>
            <w:color w:val="000000"/>
            <w:shd w:val="clear" w:color="auto" w:fill="FFFFFF"/>
            <w:lang w:eastAsia="ko-KR"/>
          </w:rPr>
          <w:fldChar w:fldCharType="end"/>
        </w:r>
        <w:r w:rsidRPr="00565FC4">
          <w:rPr>
            <w:rFonts w:ascii="Arial" w:eastAsia="Times New Roman" w:hAnsi="Arial" w:cs="Arial"/>
            <w:color w:val="000000"/>
            <w:shd w:val="clear" w:color="auto" w:fill="FFFFFF"/>
            <w:lang w:eastAsia="ko-KR"/>
          </w:rPr>
          <w:t>.</w:t>
        </w:r>
      </w:ins>
    </w:p>
    <w:p w14:paraId="31EA3ABF" w14:textId="77777777" w:rsidR="007773C6" w:rsidRPr="00565FC4" w:rsidRDefault="007773C6" w:rsidP="007773C6">
      <w:pPr>
        <w:pStyle w:val="ListParagraph"/>
        <w:numPr>
          <w:ilvl w:val="0"/>
          <w:numId w:val="1"/>
        </w:numPr>
        <w:rPr>
          <w:ins w:id="68" w:author="Chomyk, Anthony" w:date="2022-04-18T14:36:00Z"/>
          <w:rFonts w:ascii="Arial" w:eastAsia="Times New Roman" w:hAnsi="Arial" w:cs="Arial"/>
          <w:lang w:eastAsia="ko-KR"/>
        </w:rPr>
      </w:pPr>
      <w:ins w:id="69" w:author="Chomyk, Anthony" w:date="2022-04-18T14:36:00Z">
        <w:r w:rsidRPr="00565FC4">
          <w:rPr>
            <w:rFonts w:ascii="Arial" w:hAnsi="Arial" w:cs="Arial"/>
            <w:color w:val="003399"/>
            <w:u w:val="single"/>
          </w:rPr>
          <w:t>Subramanian, Tamayo, et al.</w:t>
        </w:r>
        <w:r w:rsidRPr="00565FC4">
          <w:rPr>
            <w:rFonts w:ascii="Arial" w:hAnsi="Arial" w:cs="Arial"/>
            <w:color w:val="000000"/>
          </w:rPr>
          <w:t> </w:t>
        </w:r>
        <w:r w:rsidRPr="0083688F">
          <w:rPr>
            <w:rFonts w:ascii="Arial" w:hAnsi="Arial" w:cs="Arial"/>
            <w:color w:val="000000"/>
          </w:rPr>
          <w:t>Gene set enrichment analysis: A knowledge-based approach for interpreting genome-wide expression profiles.</w:t>
        </w:r>
        <w:r>
          <w:rPr>
            <w:rFonts w:ascii="Arial" w:hAnsi="Arial" w:cs="Arial"/>
            <w:color w:val="000000"/>
          </w:rPr>
          <w:t xml:space="preserve"> PNAS 2005 102 (43) 15545-15550.</w:t>
        </w:r>
      </w:ins>
    </w:p>
    <w:p w14:paraId="01DC9066" w14:textId="77777777" w:rsidR="007773C6" w:rsidRPr="00762DAA" w:rsidRDefault="007773C6" w:rsidP="007773C6">
      <w:pPr>
        <w:pStyle w:val="ListParagraph"/>
        <w:numPr>
          <w:ilvl w:val="0"/>
          <w:numId w:val="1"/>
        </w:numPr>
        <w:rPr>
          <w:ins w:id="70" w:author="Chomyk, Anthony" w:date="2022-04-18T14:36:00Z"/>
          <w:rFonts w:ascii="Arial" w:eastAsia="Times New Roman" w:hAnsi="Arial" w:cs="Arial"/>
          <w:lang w:eastAsia="ko-KR"/>
        </w:rPr>
      </w:pPr>
      <w:ins w:id="71" w:author="Chomyk, Anthony" w:date="2022-04-18T14:36:00Z">
        <w:r w:rsidRPr="00565FC4">
          <w:rPr>
            <w:rFonts w:ascii="Arial" w:eastAsia="Times New Roman" w:hAnsi="Arial" w:cs="Arial"/>
            <w:color w:val="404040"/>
            <w:shd w:val="clear" w:color="auto" w:fill="FFFFFF"/>
            <w:lang w:eastAsia="ko-KR"/>
          </w:rPr>
          <w:t>Zhang et al. (2016)</w:t>
        </w:r>
        <w:r w:rsidRPr="00565FC4">
          <w:rPr>
            <w:rFonts w:ascii="Arial" w:eastAsia="Times New Roman" w:hAnsi="Arial" w:cs="Arial" w:hint="eastAsia"/>
            <w:color w:val="404040"/>
            <w:shd w:val="clear" w:color="auto" w:fill="FFFFFF"/>
            <w:lang w:eastAsia="ko-KR"/>
          </w:rPr>
          <w:t> </w:t>
        </w:r>
        <w:r w:rsidRPr="00565FC4">
          <w:rPr>
            <w:rFonts w:ascii="Arial" w:eastAsia="Times New Roman" w:hAnsi="Arial" w:cs="Arial"/>
            <w:lang w:eastAsia="ko-KR"/>
          </w:rPr>
          <w:fldChar w:fldCharType="begin"/>
        </w:r>
        <w:r w:rsidRPr="00565FC4">
          <w:rPr>
            <w:rFonts w:ascii="Arial" w:eastAsia="Times New Roman" w:hAnsi="Arial" w:cs="Arial"/>
            <w:lang w:eastAsia="ko-KR"/>
          </w:rPr>
          <w:instrText xml:space="preserve"> HYPERLINK "https://www.cell.com/neuron/fulltext/S0896-6273(15)01019-3" </w:instrText>
        </w:r>
        <w:r w:rsidRPr="00565FC4">
          <w:rPr>
            <w:rFonts w:ascii="Arial" w:eastAsia="Times New Roman" w:hAnsi="Arial" w:cs="Arial"/>
            <w:lang w:eastAsia="ko-KR"/>
          </w:rPr>
          <w:fldChar w:fldCharType="separate"/>
        </w:r>
        <w:r w:rsidRPr="00565FC4">
          <w:rPr>
            <w:rFonts w:ascii="Arial" w:eastAsia="Times New Roman" w:hAnsi="Arial" w:cs="Arial"/>
            <w:color w:val="7E7E7E"/>
            <w:u w:val="single"/>
            <w:shd w:val="clear" w:color="auto" w:fill="FFFFFF"/>
            <w:lang w:eastAsia="ko-KR"/>
          </w:rPr>
          <w:t>Purification and characterization of progenitor and mature human astrocytes reveals transcriptional and functional differences with mouse.</w:t>
        </w:r>
        <w:r w:rsidRPr="00565FC4">
          <w:rPr>
            <w:rFonts w:ascii="Arial" w:eastAsia="Times New Roman" w:hAnsi="Arial" w:cs="Arial"/>
            <w:lang w:eastAsia="ko-KR"/>
          </w:rPr>
          <w:fldChar w:fldCharType="end"/>
        </w:r>
        <w:r w:rsidRPr="00565FC4">
          <w:rPr>
            <w:rFonts w:ascii="Arial" w:eastAsia="Times New Roman" w:hAnsi="Arial" w:cs="Arial" w:hint="eastAsia"/>
            <w:color w:val="404040"/>
            <w:shd w:val="clear" w:color="auto" w:fill="FFFFFF"/>
            <w:lang w:eastAsia="ko-KR"/>
          </w:rPr>
          <w:t> </w:t>
        </w:r>
        <w:r w:rsidRPr="00565FC4">
          <w:rPr>
            <w:rFonts w:ascii="Arial" w:eastAsia="Times New Roman" w:hAnsi="Arial" w:cs="Arial"/>
            <w:i/>
            <w:iCs/>
            <w:color w:val="404040"/>
            <w:shd w:val="clear" w:color="auto" w:fill="FFFFFF"/>
            <w:lang w:eastAsia="ko-KR"/>
          </w:rPr>
          <w:t>Neuron</w:t>
        </w:r>
        <w:r w:rsidRPr="00565FC4">
          <w:rPr>
            <w:rFonts w:ascii="Arial" w:eastAsia="Times New Roman" w:hAnsi="Arial" w:cs="Arial" w:hint="eastAsia"/>
            <w:color w:val="404040"/>
            <w:shd w:val="clear" w:color="auto" w:fill="FFFFFF"/>
            <w:lang w:eastAsia="ko-KR"/>
          </w:rPr>
          <w:t> </w:t>
        </w:r>
        <w:r w:rsidRPr="00565FC4">
          <w:rPr>
            <w:rFonts w:ascii="Arial" w:eastAsia="Times New Roman" w:hAnsi="Arial" w:cs="Arial"/>
            <w:color w:val="404040"/>
            <w:shd w:val="clear" w:color="auto" w:fill="FFFFFF"/>
            <w:lang w:eastAsia="ko-KR"/>
          </w:rPr>
          <w:t>89(1):37-53. PMID:</w:t>
        </w:r>
        <w:r w:rsidRPr="00565FC4">
          <w:rPr>
            <w:rFonts w:ascii="Arial" w:eastAsia="Times New Roman" w:hAnsi="Arial" w:cs="Arial" w:hint="eastAsia"/>
            <w:color w:val="404040"/>
            <w:shd w:val="clear" w:color="auto" w:fill="FFFFFF"/>
            <w:lang w:eastAsia="ko-KR"/>
          </w:rPr>
          <w:t> </w:t>
        </w:r>
        <w:r w:rsidRPr="00565FC4">
          <w:rPr>
            <w:rFonts w:ascii="Arial" w:eastAsia="Times New Roman" w:hAnsi="Arial" w:cs="Arial"/>
            <w:lang w:eastAsia="ko-KR"/>
          </w:rPr>
          <w:fldChar w:fldCharType="begin"/>
        </w:r>
        <w:r w:rsidRPr="00565FC4">
          <w:rPr>
            <w:rFonts w:ascii="Arial" w:eastAsia="Times New Roman" w:hAnsi="Arial" w:cs="Arial"/>
            <w:lang w:eastAsia="ko-KR"/>
          </w:rPr>
          <w:instrText xml:space="preserve"> HYPERLINK "https://pubmed.ncbi.nlm.nih.gov/26687838/" </w:instrText>
        </w:r>
        <w:r w:rsidRPr="00565FC4">
          <w:rPr>
            <w:rFonts w:ascii="Arial" w:eastAsia="Times New Roman" w:hAnsi="Arial" w:cs="Arial"/>
            <w:lang w:eastAsia="ko-KR"/>
          </w:rPr>
          <w:fldChar w:fldCharType="separate"/>
        </w:r>
        <w:r w:rsidRPr="00565FC4">
          <w:rPr>
            <w:rFonts w:ascii="Arial" w:eastAsia="Times New Roman" w:hAnsi="Arial" w:cs="Arial"/>
            <w:color w:val="7E7E7E"/>
            <w:u w:val="single"/>
            <w:shd w:val="clear" w:color="auto" w:fill="FFFFFF"/>
            <w:lang w:eastAsia="ko-KR"/>
          </w:rPr>
          <w:t>26687838</w:t>
        </w:r>
        <w:r w:rsidRPr="00565FC4">
          <w:rPr>
            <w:rFonts w:ascii="Arial" w:eastAsia="Times New Roman" w:hAnsi="Arial" w:cs="Arial"/>
            <w:lang w:eastAsia="ko-KR"/>
          </w:rPr>
          <w:fldChar w:fldCharType="end"/>
        </w:r>
        <w:r w:rsidRPr="00565FC4">
          <w:rPr>
            <w:rFonts w:ascii="Arial" w:eastAsia="Times New Roman" w:hAnsi="Arial" w:cs="Arial"/>
            <w:color w:val="404040"/>
            <w:shd w:val="clear" w:color="auto" w:fill="FFFFFF"/>
            <w:lang w:eastAsia="ko-KR"/>
          </w:rPr>
          <w:t>.</w:t>
        </w:r>
      </w:ins>
    </w:p>
    <w:p w14:paraId="059C58D3" w14:textId="77777777" w:rsidR="007773C6" w:rsidRPr="00565FC4" w:rsidRDefault="007773C6" w:rsidP="007773C6">
      <w:pPr>
        <w:pStyle w:val="ListParagraph"/>
        <w:numPr>
          <w:ilvl w:val="0"/>
          <w:numId w:val="1"/>
        </w:numPr>
        <w:rPr>
          <w:ins w:id="72" w:author="Chomyk, Anthony" w:date="2022-04-18T14:36:00Z"/>
          <w:rFonts w:ascii="Arial" w:eastAsia="Times New Roman" w:hAnsi="Arial" w:cs="Arial"/>
          <w:lang w:eastAsia="ko-KR"/>
        </w:rPr>
      </w:pPr>
      <w:ins w:id="73" w:author="Chomyk, Anthony" w:date="2022-04-18T14:36:00Z">
        <w:r w:rsidRPr="00B47E4E">
          <w:rPr>
            <w:rFonts w:ascii="Arial" w:eastAsia="Times New Roman" w:hAnsi="Arial" w:cs="Arial"/>
            <w:lang w:eastAsia="ko-KR"/>
          </w:rPr>
          <w:t>Kalmar, Bernadett, and Linda Greensmith. "Induction of heat shock proteins for protection against oxidative stress." </w:t>
        </w:r>
        <w:r w:rsidRPr="00B47E4E">
          <w:rPr>
            <w:rFonts w:ascii="Arial" w:eastAsia="Times New Roman" w:hAnsi="Arial" w:cs="Arial"/>
            <w:i/>
            <w:iCs/>
            <w:lang w:eastAsia="ko-KR"/>
          </w:rPr>
          <w:t>Advanced drug delivery reviews</w:t>
        </w:r>
        <w:r w:rsidRPr="00B47E4E">
          <w:rPr>
            <w:rFonts w:ascii="Arial" w:eastAsia="Times New Roman" w:hAnsi="Arial" w:cs="Arial"/>
            <w:lang w:eastAsia="ko-KR"/>
          </w:rPr>
          <w:t> 61.4 (2009): 310-318</w:t>
        </w:r>
      </w:ins>
    </w:p>
    <w:p w14:paraId="55998DB5" w14:textId="77777777" w:rsidR="005175C1" w:rsidRDefault="005175C1" w:rsidP="00513175">
      <w:pPr>
        <w:autoSpaceDE w:val="0"/>
        <w:autoSpaceDN w:val="0"/>
        <w:adjustRightInd w:val="0"/>
        <w:spacing w:after="0" w:line="240" w:lineRule="auto"/>
        <w:rPr>
          <w:rFonts w:ascii="HardingText-Regular" w:eastAsia="HardingText-Regular" w:cs="HardingText-Regular"/>
          <w:sz w:val="18"/>
          <w:szCs w:val="18"/>
        </w:rPr>
      </w:pPr>
      <w:bookmarkStart w:id="74" w:name="_GoBack"/>
      <w:bookmarkEnd w:id="74"/>
    </w:p>
    <w:p w14:paraId="7EDE44DF" w14:textId="77777777" w:rsidR="005175C1" w:rsidRDefault="005175C1" w:rsidP="00513175">
      <w:pPr>
        <w:autoSpaceDE w:val="0"/>
        <w:autoSpaceDN w:val="0"/>
        <w:adjustRightInd w:val="0"/>
        <w:spacing w:after="0" w:line="240" w:lineRule="auto"/>
        <w:rPr>
          <w:rFonts w:ascii="Arial" w:hAnsi="Arial" w:cs="Arial"/>
          <w:sz w:val="24"/>
          <w:szCs w:val="24"/>
        </w:rPr>
      </w:pPr>
    </w:p>
    <w:p w14:paraId="30052356" w14:textId="77777777" w:rsidR="005175C1" w:rsidRDefault="005175C1" w:rsidP="00513175">
      <w:pPr>
        <w:autoSpaceDE w:val="0"/>
        <w:autoSpaceDN w:val="0"/>
        <w:adjustRightInd w:val="0"/>
        <w:spacing w:after="0" w:line="240" w:lineRule="auto"/>
        <w:rPr>
          <w:rFonts w:ascii="Arial" w:hAnsi="Arial" w:cs="Arial"/>
          <w:sz w:val="24"/>
          <w:szCs w:val="24"/>
        </w:rPr>
      </w:pPr>
    </w:p>
    <w:p w14:paraId="50296BB0" w14:textId="77777777" w:rsidR="005175C1" w:rsidRDefault="005175C1" w:rsidP="00513175">
      <w:pPr>
        <w:autoSpaceDE w:val="0"/>
        <w:autoSpaceDN w:val="0"/>
        <w:adjustRightInd w:val="0"/>
        <w:spacing w:after="0" w:line="240" w:lineRule="auto"/>
        <w:rPr>
          <w:rFonts w:ascii="Arial" w:hAnsi="Arial" w:cs="Arial"/>
          <w:sz w:val="24"/>
          <w:szCs w:val="24"/>
        </w:rPr>
      </w:pPr>
    </w:p>
    <w:p w14:paraId="601529C9" w14:textId="77777777" w:rsidR="005175C1" w:rsidRDefault="005175C1" w:rsidP="00513175">
      <w:pPr>
        <w:autoSpaceDE w:val="0"/>
        <w:autoSpaceDN w:val="0"/>
        <w:adjustRightInd w:val="0"/>
        <w:spacing w:after="0" w:line="240" w:lineRule="auto"/>
        <w:rPr>
          <w:rFonts w:ascii="Arial" w:hAnsi="Arial" w:cs="Arial"/>
          <w:sz w:val="24"/>
          <w:szCs w:val="24"/>
        </w:rPr>
      </w:pPr>
    </w:p>
    <w:sectPr w:rsidR="005175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Kim, Jihye" w:date="2022-02-08T11:13:00Z" w:initials="KJ">
    <w:p w14:paraId="44C75188" w14:textId="77777777" w:rsidR="00B413ED" w:rsidRDefault="00B413ED" w:rsidP="00B41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FFFFFF"/>
        </w:rPr>
      </w:pPr>
      <w:r>
        <w:rPr>
          <w:rStyle w:val="CommentReference"/>
        </w:rPr>
        <w:annotationRef/>
      </w:r>
      <w:r>
        <w:rPr>
          <w:rFonts w:ascii="Menlo" w:hAnsi="Menlo" w:cs="Menlo"/>
          <w:color w:val="FFFFFF"/>
        </w:rPr>
        <w:t>[1] "RGS1"   "GPR183" "SRGN"   "HAVCR2" "CSF2RA" "SLC2A5" "BTK"    "TRIM38"</w:t>
      </w:r>
    </w:p>
    <w:p w14:paraId="163A71D9" w14:textId="2D8FB86E" w:rsidR="00B413ED" w:rsidRDefault="00B413ED" w:rsidP="00B413ED">
      <w:pPr>
        <w:pStyle w:val="CommentText"/>
      </w:pPr>
      <w:r>
        <w:rPr>
          <w:rFonts w:ascii="Menlo" w:hAnsi="Menlo" w:cs="Menlo"/>
          <w:color w:val="FFFFFF"/>
        </w:rPr>
        <w:t xml:space="preserve"> [9] "MAP3K8" "SLC7A7" "SPTLC3"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3A71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CCEEC" w16cex:dateUtc="2022-02-08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3A71D9" w16cid:durableId="25ACCE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enlo">
    <w:charset w:val="00"/>
    <w:family w:val="modern"/>
    <w:pitch w:val="fixed"/>
    <w:sig w:usb0="E60022FF" w:usb1="D200F9FB" w:usb2="02000028" w:usb3="00000000" w:csb0="000001DF" w:csb1="00000000"/>
  </w:font>
  <w:font w:name="HardingText-Regular">
    <w:altName w:val="Arial Unicode MS"/>
    <w:panose1 w:val="00000000000000000000"/>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10124"/>
    <w:multiLevelType w:val="hybridMultilevel"/>
    <w:tmpl w:val="0616C200"/>
    <w:lvl w:ilvl="0" w:tplc="009A6326">
      <w:start w:val="1"/>
      <w:numFmt w:val="decimal"/>
      <w:lvlText w:val="(%1)"/>
      <w:lvlJc w:val="left"/>
      <w:pPr>
        <w:ind w:left="720" w:hanging="360"/>
      </w:pPr>
      <w:rPr>
        <w:rFonts w:ascii="Segoe UI" w:hAnsi="Segoe UI" w:cs="Segoe UI"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 Jihye">
    <w15:presenceInfo w15:providerId="AD" w15:userId="S::kimj23@ccf.org::003d9478-6f0f-42ba-b3d0-e6c76057bbe5"/>
  </w15:person>
  <w15:person w15:author="Chomyk, Anthony">
    <w15:presenceInfo w15:providerId="None" w15:userId="Chomyk, Anth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2E"/>
    <w:rsid w:val="0000288C"/>
    <w:rsid w:val="00003A03"/>
    <w:rsid w:val="000064B9"/>
    <w:rsid w:val="00040960"/>
    <w:rsid w:val="00042A55"/>
    <w:rsid w:val="000447F5"/>
    <w:rsid w:val="000604C2"/>
    <w:rsid w:val="0006312D"/>
    <w:rsid w:val="000677A4"/>
    <w:rsid w:val="0008609B"/>
    <w:rsid w:val="00086866"/>
    <w:rsid w:val="000967FA"/>
    <w:rsid w:val="000A4FDA"/>
    <w:rsid w:val="000B1370"/>
    <w:rsid w:val="000B1E20"/>
    <w:rsid w:val="000C5662"/>
    <w:rsid w:val="000C7181"/>
    <w:rsid w:val="000D0904"/>
    <w:rsid w:val="000E110E"/>
    <w:rsid w:val="000E635B"/>
    <w:rsid w:val="000F27D7"/>
    <w:rsid w:val="001031BB"/>
    <w:rsid w:val="00133FC3"/>
    <w:rsid w:val="0015216B"/>
    <w:rsid w:val="0015397C"/>
    <w:rsid w:val="00154F0B"/>
    <w:rsid w:val="00175B32"/>
    <w:rsid w:val="001909F0"/>
    <w:rsid w:val="001A6792"/>
    <w:rsid w:val="001E5D68"/>
    <w:rsid w:val="001F6EED"/>
    <w:rsid w:val="00250A0F"/>
    <w:rsid w:val="00260147"/>
    <w:rsid w:val="0026094D"/>
    <w:rsid w:val="002762DE"/>
    <w:rsid w:val="00276A0E"/>
    <w:rsid w:val="00293D80"/>
    <w:rsid w:val="002B326E"/>
    <w:rsid w:val="002C2060"/>
    <w:rsid w:val="002D4B34"/>
    <w:rsid w:val="002D7ED9"/>
    <w:rsid w:val="002F4341"/>
    <w:rsid w:val="003007CF"/>
    <w:rsid w:val="0030416B"/>
    <w:rsid w:val="0032181C"/>
    <w:rsid w:val="00322458"/>
    <w:rsid w:val="00322E06"/>
    <w:rsid w:val="003231C9"/>
    <w:rsid w:val="00334AF8"/>
    <w:rsid w:val="00335312"/>
    <w:rsid w:val="00344263"/>
    <w:rsid w:val="0036083A"/>
    <w:rsid w:val="003628C7"/>
    <w:rsid w:val="00386A38"/>
    <w:rsid w:val="00395456"/>
    <w:rsid w:val="003A33FD"/>
    <w:rsid w:val="003A4D17"/>
    <w:rsid w:val="003B4D9C"/>
    <w:rsid w:val="003C67B6"/>
    <w:rsid w:val="003D1E31"/>
    <w:rsid w:val="003D4F0D"/>
    <w:rsid w:val="003E4DA6"/>
    <w:rsid w:val="003E5BE6"/>
    <w:rsid w:val="003F52F8"/>
    <w:rsid w:val="00400AFD"/>
    <w:rsid w:val="00423345"/>
    <w:rsid w:val="00424970"/>
    <w:rsid w:val="00427AB2"/>
    <w:rsid w:val="00435C9A"/>
    <w:rsid w:val="00485CE1"/>
    <w:rsid w:val="004A5CFD"/>
    <w:rsid w:val="004A60C5"/>
    <w:rsid w:val="004C0D88"/>
    <w:rsid w:val="004D7766"/>
    <w:rsid w:val="004E475F"/>
    <w:rsid w:val="004F1D52"/>
    <w:rsid w:val="00513175"/>
    <w:rsid w:val="00515907"/>
    <w:rsid w:val="00516161"/>
    <w:rsid w:val="005175C1"/>
    <w:rsid w:val="00535635"/>
    <w:rsid w:val="00535E36"/>
    <w:rsid w:val="00541F1B"/>
    <w:rsid w:val="005431D0"/>
    <w:rsid w:val="00545767"/>
    <w:rsid w:val="00577E9E"/>
    <w:rsid w:val="00595CA7"/>
    <w:rsid w:val="005A7F99"/>
    <w:rsid w:val="005B4A0C"/>
    <w:rsid w:val="005D6A25"/>
    <w:rsid w:val="005E0CCF"/>
    <w:rsid w:val="005F36EE"/>
    <w:rsid w:val="005F5E49"/>
    <w:rsid w:val="00604287"/>
    <w:rsid w:val="00621035"/>
    <w:rsid w:val="006279B3"/>
    <w:rsid w:val="00643CBC"/>
    <w:rsid w:val="0064452E"/>
    <w:rsid w:val="006710D9"/>
    <w:rsid w:val="0068043C"/>
    <w:rsid w:val="00685453"/>
    <w:rsid w:val="006940A5"/>
    <w:rsid w:val="00697C51"/>
    <w:rsid w:val="006A1969"/>
    <w:rsid w:val="006B6C13"/>
    <w:rsid w:val="006C2DB2"/>
    <w:rsid w:val="006C373A"/>
    <w:rsid w:val="006D1A56"/>
    <w:rsid w:val="006D4761"/>
    <w:rsid w:val="006D7593"/>
    <w:rsid w:val="006D7B6C"/>
    <w:rsid w:val="006E05EA"/>
    <w:rsid w:val="006E4739"/>
    <w:rsid w:val="006F43AE"/>
    <w:rsid w:val="006F6F3C"/>
    <w:rsid w:val="007172FA"/>
    <w:rsid w:val="00724DF6"/>
    <w:rsid w:val="0076341A"/>
    <w:rsid w:val="00775006"/>
    <w:rsid w:val="007762D8"/>
    <w:rsid w:val="007773C6"/>
    <w:rsid w:val="007B44BB"/>
    <w:rsid w:val="007D20F9"/>
    <w:rsid w:val="007E2C05"/>
    <w:rsid w:val="00812A49"/>
    <w:rsid w:val="00835C52"/>
    <w:rsid w:val="00841DF7"/>
    <w:rsid w:val="00854BF8"/>
    <w:rsid w:val="00867EED"/>
    <w:rsid w:val="008B0732"/>
    <w:rsid w:val="008B4863"/>
    <w:rsid w:val="008B5182"/>
    <w:rsid w:val="008C5C77"/>
    <w:rsid w:val="008D1C8C"/>
    <w:rsid w:val="008D203C"/>
    <w:rsid w:val="008D7260"/>
    <w:rsid w:val="009040B6"/>
    <w:rsid w:val="0091086D"/>
    <w:rsid w:val="00910CCD"/>
    <w:rsid w:val="00920100"/>
    <w:rsid w:val="00936583"/>
    <w:rsid w:val="00994389"/>
    <w:rsid w:val="00996A51"/>
    <w:rsid w:val="009A2951"/>
    <w:rsid w:val="009A436F"/>
    <w:rsid w:val="009A78D1"/>
    <w:rsid w:val="009C7176"/>
    <w:rsid w:val="009D58FE"/>
    <w:rsid w:val="009E699F"/>
    <w:rsid w:val="00A01813"/>
    <w:rsid w:val="00A05104"/>
    <w:rsid w:val="00A12D36"/>
    <w:rsid w:val="00A1772F"/>
    <w:rsid w:val="00A26FF1"/>
    <w:rsid w:val="00A4024D"/>
    <w:rsid w:val="00A44924"/>
    <w:rsid w:val="00A44A8E"/>
    <w:rsid w:val="00A509C2"/>
    <w:rsid w:val="00A530AA"/>
    <w:rsid w:val="00A65B63"/>
    <w:rsid w:val="00A71626"/>
    <w:rsid w:val="00A770DD"/>
    <w:rsid w:val="00A95D5E"/>
    <w:rsid w:val="00AB393E"/>
    <w:rsid w:val="00AB4345"/>
    <w:rsid w:val="00AE7492"/>
    <w:rsid w:val="00AF0C55"/>
    <w:rsid w:val="00B11755"/>
    <w:rsid w:val="00B11DD9"/>
    <w:rsid w:val="00B14679"/>
    <w:rsid w:val="00B413ED"/>
    <w:rsid w:val="00B444C1"/>
    <w:rsid w:val="00B44C0B"/>
    <w:rsid w:val="00B472FF"/>
    <w:rsid w:val="00B554A4"/>
    <w:rsid w:val="00B63A9D"/>
    <w:rsid w:val="00B63D84"/>
    <w:rsid w:val="00B836B1"/>
    <w:rsid w:val="00B97A45"/>
    <w:rsid w:val="00BA40B5"/>
    <w:rsid w:val="00BC36C7"/>
    <w:rsid w:val="00BE0A14"/>
    <w:rsid w:val="00BE0BAD"/>
    <w:rsid w:val="00C07871"/>
    <w:rsid w:val="00C112C9"/>
    <w:rsid w:val="00C3185B"/>
    <w:rsid w:val="00C40084"/>
    <w:rsid w:val="00C42E8C"/>
    <w:rsid w:val="00C623DC"/>
    <w:rsid w:val="00C76EB3"/>
    <w:rsid w:val="00C85172"/>
    <w:rsid w:val="00C87441"/>
    <w:rsid w:val="00CB234D"/>
    <w:rsid w:val="00CB293C"/>
    <w:rsid w:val="00CB3E34"/>
    <w:rsid w:val="00CB7376"/>
    <w:rsid w:val="00CC51B7"/>
    <w:rsid w:val="00CE0F08"/>
    <w:rsid w:val="00D21455"/>
    <w:rsid w:val="00D21946"/>
    <w:rsid w:val="00D22831"/>
    <w:rsid w:val="00D23A09"/>
    <w:rsid w:val="00D24BB8"/>
    <w:rsid w:val="00D27F0E"/>
    <w:rsid w:val="00D3141B"/>
    <w:rsid w:val="00D378E3"/>
    <w:rsid w:val="00D4148E"/>
    <w:rsid w:val="00D55D2B"/>
    <w:rsid w:val="00D63A67"/>
    <w:rsid w:val="00D7249F"/>
    <w:rsid w:val="00D72973"/>
    <w:rsid w:val="00D80950"/>
    <w:rsid w:val="00D84473"/>
    <w:rsid w:val="00D86D35"/>
    <w:rsid w:val="00DA7136"/>
    <w:rsid w:val="00DB10DF"/>
    <w:rsid w:val="00DB50FE"/>
    <w:rsid w:val="00DC16BF"/>
    <w:rsid w:val="00DD33FF"/>
    <w:rsid w:val="00DF6575"/>
    <w:rsid w:val="00E025EC"/>
    <w:rsid w:val="00E03E0D"/>
    <w:rsid w:val="00E1028E"/>
    <w:rsid w:val="00E174AE"/>
    <w:rsid w:val="00E229C6"/>
    <w:rsid w:val="00E22A91"/>
    <w:rsid w:val="00E2522C"/>
    <w:rsid w:val="00E464C6"/>
    <w:rsid w:val="00EA031B"/>
    <w:rsid w:val="00EA439A"/>
    <w:rsid w:val="00ED685C"/>
    <w:rsid w:val="00EF5771"/>
    <w:rsid w:val="00F0094B"/>
    <w:rsid w:val="00F0273D"/>
    <w:rsid w:val="00F378DE"/>
    <w:rsid w:val="00F40EEE"/>
    <w:rsid w:val="00F47F57"/>
    <w:rsid w:val="00F50FEA"/>
    <w:rsid w:val="00F602D2"/>
    <w:rsid w:val="00F60C36"/>
    <w:rsid w:val="00F61CD9"/>
    <w:rsid w:val="00F63719"/>
    <w:rsid w:val="00F7196E"/>
    <w:rsid w:val="00F7593E"/>
    <w:rsid w:val="00F843D1"/>
    <w:rsid w:val="00F84C2B"/>
    <w:rsid w:val="00F91344"/>
    <w:rsid w:val="00FB0169"/>
    <w:rsid w:val="00FD5F15"/>
    <w:rsid w:val="00FD72E0"/>
    <w:rsid w:val="00FE45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D14E"/>
  <w15:chartTrackingRefBased/>
  <w15:docId w15:val="{CB81E4D2-C8B7-4578-9EBF-B4A4210A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62DE"/>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A71626"/>
    <w:pPr>
      <w:spacing w:line="240" w:lineRule="auto"/>
    </w:pPr>
    <w:rPr>
      <w:sz w:val="20"/>
      <w:szCs w:val="20"/>
    </w:rPr>
  </w:style>
  <w:style w:type="character" w:customStyle="1" w:styleId="CommentTextChar">
    <w:name w:val="Comment Text Char"/>
    <w:basedOn w:val="DefaultParagraphFont"/>
    <w:link w:val="CommentText"/>
    <w:uiPriority w:val="99"/>
    <w:semiHidden/>
    <w:rsid w:val="00A71626"/>
    <w:rPr>
      <w:sz w:val="20"/>
      <w:szCs w:val="20"/>
    </w:rPr>
  </w:style>
  <w:style w:type="character" w:styleId="CommentReference">
    <w:name w:val="annotation reference"/>
    <w:basedOn w:val="DefaultParagraphFont"/>
    <w:uiPriority w:val="99"/>
    <w:semiHidden/>
    <w:unhideWhenUsed/>
    <w:rsid w:val="00A71626"/>
    <w:rPr>
      <w:sz w:val="16"/>
      <w:szCs w:val="16"/>
    </w:rPr>
  </w:style>
  <w:style w:type="paragraph" w:styleId="BalloonText">
    <w:name w:val="Balloon Text"/>
    <w:basedOn w:val="Normal"/>
    <w:link w:val="BalloonTextChar"/>
    <w:uiPriority w:val="99"/>
    <w:semiHidden/>
    <w:unhideWhenUsed/>
    <w:rsid w:val="00A71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626"/>
    <w:rPr>
      <w:rFonts w:ascii="Segoe UI" w:hAnsi="Segoe UI" w:cs="Segoe UI"/>
      <w:sz w:val="18"/>
      <w:szCs w:val="18"/>
    </w:rPr>
  </w:style>
  <w:style w:type="paragraph" w:styleId="Revision">
    <w:name w:val="Revision"/>
    <w:hidden/>
    <w:uiPriority w:val="99"/>
    <w:semiHidden/>
    <w:rsid w:val="00C07871"/>
    <w:pPr>
      <w:spacing w:after="0" w:line="240" w:lineRule="auto"/>
    </w:pPr>
  </w:style>
  <w:style w:type="paragraph" w:styleId="CommentSubject">
    <w:name w:val="annotation subject"/>
    <w:basedOn w:val="CommentText"/>
    <w:next w:val="CommentText"/>
    <w:link w:val="CommentSubjectChar"/>
    <w:uiPriority w:val="99"/>
    <w:semiHidden/>
    <w:unhideWhenUsed/>
    <w:rsid w:val="00B413ED"/>
    <w:rPr>
      <w:b/>
      <w:bCs/>
    </w:rPr>
  </w:style>
  <w:style w:type="character" w:customStyle="1" w:styleId="CommentSubjectChar">
    <w:name w:val="Comment Subject Char"/>
    <w:basedOn w:val="CommentTextChar"/>
    <w:link w:val="CommentSubject"/>
    <w:uiPriority w:val="99"/>
    <w:semiHidden/>
    <w:rsid w:val="00B413ED"/>
    <w:rPr>
      <w:b/>
      <w:bCs/>
      <w:sz w:val="20"/>
      <w:szCs w:val="20"/>
    </w:rPr>
  </w:style>
  <w:style w:type="paragraph" w:styleId="ListParagraph">
    <w:name w:val="List Paragraph"/>
    <w:basedOn w:val="Normal"/>
    <w:uiPriority w:val="34"/>
    <w:qFormat/>
    <w:rsid w:val="007773C6"/>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2191">
      <w:bodyDiv w:val="1"/>
      <w:marLeft w:val="0"/>
      <w:marRight w:val="0"/>
      <w:marTop w:val="0"/>
      <w:marBottom w:val="0"/>
      <w:divBdr>
        <w:top w:val="none" w:sz="0" w:space="0" w:color="auto"/>
        <w:left w:val="none" w:sz="0" w:space="0" w:color="auto"/>
        <w:bottom w:val="none" w:sz="0" w:space="0" w:color="auto"/>
        <w:right w:val="none" w:sz="0" w:space="0" w:color="auto"/>
      </w:divBdr>
    </w:div>
    <w:div w:id="1218324805">
      <w:bodyDiv w:val="1"/>
      <w:marLeft w:val="0"/>
      <w:marRight w:val="0"/>
      <w:marTop w:val="0"/>
      <w:marBottom w:val="0"/>
      <w:divBdr>
        <w:top w:val="none" w:sz="0" w:space="0" w:color="auto"/>
        <w:left w:val="none" w:sz="0" w:space="0" w:color="auto"/>
        <w:bottom w:val="none" w:sz="0" w:space="0" w:color="auto"/>
        <w:right w:val="none" w:sz="0" w:space="0" w:color="auto"/>
      </w:divBdr>
    </w:div>
    <w:div w:id="1621767260">
      <w:bodyDiv w:val="1"/>
      <w:marLeft w:val="0"/>
      <w:marRight w:val="0"/>
      <w:marTop w:val="0"/>
      <w:marBottom w:val="0"/>
      <w:divBdr>
        <w:top w:val="none" w:sz="0" w:space="0" w:color="auto"/>
        <w:left w:val="none" w:sz="0" w:space="0" w:color="auto"/>
        <w:bottom w:val="none" w:sz="0" w:space="0" w:color="auto"/>
        <w:right w:val="none" w:sz="0" w:space="0" w:color="auto"/>
      </w:divBdr>
    </w:div>
    <w:div w:id="1779249395">
      <w:bodyDiv w:val="1"/>
      <w:marLeft w:val="0"/>
      <w:marRight w:val="0"/>
      <w:marTop w:val="0"/>
      <w:marBottom w:val="0"/>
      <w:divBdr>
        <w:top w:val="none" w:sz="0" w:space="0" w:color="auto"/>
        <w:left w:val="none" w:sz="0" w:space="0" w:color="auto"/>
        <w:bottom w:val="none" w:sz="0" w:space="0" w:color="auto"/>
        <w:right w:val="none" w:sz="0" w:space="0" w:color="auto"/>
      </w:divBdr>
    </w:div>
    <w:div w:id="21269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3563</Words>
  <Characters>20312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23828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Trapp, Ph.D., Bruce</dc:creator>
  <cp:keywords/>
  <dc:description/>
  <cp:lastModifiedBy>Chomyk, Anthony</cp:lastModifiedBy>
  <cp:revision>2</cp:revision>
  <cp:lastPrinted>2022-01-12T18:05:00Z</cp:lastPrinted>
  <dcterms:created xsi:type="dcterms:W3CDTF">2022-04-18T18:38:00Z</dcterms:created>
  <dcterms:modified xsi:type="dcterms:W3CDTF">2022-04-18T18:38:00Z</dcterms:modified>
</cp:coreProperties>
</file>